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C14" w:rsidRPr="00AB25A9" w:rsidRDefault="00D23C14" w:rsidP="00D23C1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sk-SK"/>
        </w:rPr>
      </w:pPr>
      <w:r w:rsidRPr="00AB25A9">
        <w:rPr>
          <w:rFonts w:ascii="Segoe UI" w:eastAsia="Times New Roman" w:hAnsi="Segoe UI" w:cs="Segoe UI"/>
          <w:b/>
          <w:bCs/>
          <w:color w:val="24292E"/>
          <w:kern w:val="36"/>
          <w:sz w:val="48"/>
          <w:szCs w:val="48"/>
          <w:lang w:val="en-US" w:eastAsia="sk-SK"/>
        </w:rPr>
        <w:t>Machine Learning Engineer Nanodegree</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Capstone Project</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Jiri Manak</w:t>
      </w:r>
      <w:r w:rsidRPr="00AB25A9">
        <w:rPr>
          <w:rFonts w:ascii="Segoe UI" w:eastAsia="Times New Roman" w:hAnsi="Segoe UI" w:cs="Segoe UI"/>
          <w:color w:val="24292E"/>
          <w:sz w:val="24"/>
          <w:szCs w:val="24"/>
          <w:lang w:val="en-US" w:eastAsia="sk-SK"/>
        </w:rPr>
        <w:br/>
        <w:t>August 8th, 2017</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I. Definition</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Project Overview</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A purchase of a house is usually one of the largest investments in life of most people. For a proper personal finance planning a knowledge of property price is a first step towards this goal. </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The price of a house is determined by number of features. Number of square meters, number of rooms and house location are the common attributes. Anyhow</w:t>
      </w:r>
      <w:r w:rsidR="001B3396" w:rsidRPr="00AB25A9">
        <w:rPr>
          <w:rFonts w:ascii="Segoe UI" w:eastAsia="Times New Roman" w:hAnsi="Segoe UI" w:cs="Segoe UI"/>
          <w:color w:val="24292E"/>
          <w:sz w:val="24"/>
          <w:szCs w:val="24"/>
          <w:lang w:val="en-US" w:eastAsia="sk-SK"/>
        </w:rPr>
        <w:t>,</w:t>
      </w:r>
      <w:r w:rsidRPr="00AB25A9">
        <w:rPr>
          <w:rFonts w:ascii="Segoe UI" w:eastAsia="Times New Roman" w:hAnsi="Segoe UI" w:cs="Segoe UI"/>
          <w:color w:val="24292E"/>
          <w:sz w:val="24"/>
          <w:szCs w:val="24"/>
          <w:lang w:val="en-US" w:eastAsia="sk-SK"/>
        </w:rPr>
        <w:t xml:space="preserve"> price of the house can be influenced by some specific features.  For a buyer, it would be interesting to know not only an average price of the property with required attributes but also which features influence the price most. Comparing features, which have the strongest impact on the price with the personal preferences, allows buyer to make a tradeoff between the dream house and budget.</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Problem Statement</w:t>
      </w:r>
    </w:p>
    <w:p w:rsidR="007910CD" w:rsidRPr="00AB25A9" w:rsidRDefault="00AB25A9"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We have a </w:t>
      </w:r>
      <w:r w:rsidR="007910CD" w:rsidRPr="00AB25A9">
        <w:rPr>
          <w:rFonts w:ascii="Segoe UI" w:eastAsia="Times New Roman" w:hAnsi="Segoe UI" w:cs="Segoe UI"/>
          <w:color w:val="24292E"/>
          <w:sz w:val="24"/>
          <w:szCs w:val="24"/>
          <w:lang w:val="en-US" w:eastAsia="sk-SK"/>
        </w:rPr>
        <w:t>collection of data about</w:t>
      </w:r>
      <w:r w:rsidRPr="00AB25A9">
        <w:rPr>
          <w:rFonts w:ascii="Segoe UI" w:eastAsia="Times New Roman" w:hAnsi="Segoe UI" w:cs="Segoe UI"/>
          <w:color w:val="24292E"/>
          <w:sz w:val="24"/>
          <w:szCs w:val="24"/>
          <w:lang w:val="en-US" w:eastAsia="sk-SK"/>
        </w:rPr>
        <w:t xml:space="preserve"> houses which were already sold. Base on </w:t>
      </w:r>
      <w:proofErr w:type="gramStart"/>
      <w:r w:rsidRPr="00AB25A9">
        <w:rPr>
          <w:rFonts w:ascii="Segoe UI" w:eastAsia="Times New Roman" w:hAnsi="Segoe UI" w:cs="Segoe UI"/>
          <w:color w:val="24292E"/>
          <w:sz w:val="24"/>
          <w:szCs w:val="24"/>
          <w:lang w:val="en-US" w:eastAsia="sk-SK"/>
        </w:rPr>
        <w:t xml:space="preserve">this, </w:t>
      </w:r>
      <w:r w:rsidR="007910CD" w:rsidRPr="00AB25A9">
        <w:rPr>
          <w:rFonts w:ascii="Segoe UI" w:eastAsia="Times New Roman" w:hAnsi="Segoe UI" w:cs="Segoe UI"/>
          <w:color w:val="24292E"/>
          <w:sz w:val="24"/>
          <w:szCs w:val="24"/>
          <w:lang w:val="en-US" w:eastAsia="sk-SK"/>
        </w:rPr>
        <w:t xml:space="preserve"> can</w:t>
      </w:r>
      <w:proofErr w:type="gramEnd"/>
      <w:r w:rsidR="007910CD" w:rsidRPr="00AB25A9">
        <w:rPr>
          <w:rFonts w:ascii="Segoe UI" w:eastAsia="Times New Roman" w:hAnsi="Segoe UI" w:cs="Segoe UI"/>
          <w:color w:val="24292E"/>
          <w:sz w:val="24"/>
          <w:szCs w:val="24"/>
          <w:lang w:val="en-US" w:eastAsia="sk-SK"/>
        </w:rPr>
        <w:t xml:space="preserve"> we predict how much will cost my dream house</w:t>
      </w:r>
      <w:r w:rsidRPr="00AB25A9">
        <w:rPr>
          <w:rFonts w:ascii="Segoe UI" w:eastAsia="Times New Roman" w:hAnsi="Segoe UI" w:cs="Segoe UI"/>
          <w:color w:val="24292E"/>
          <w:sz w:val="24"/>
          <w:szCs w:val="24"/>
          <w:lang w:val="en-US" w:eastAsia="sk-SK"/>
        </w:rPr>
        <w:t>? A</w:t>
      </w:r>
      <w:r w:rsidR="007910CD" w:rsidRPr="00AB25A9">
        <w:rPr>
          <w:rFonts w:ascii="Segoe UI" w:eastAsia="Times New Roman" w:hAnsi="Segoe UI" w:cs="Segoe UI"/>
          <w:color w:val="24292E"/>
          <w:sz w:val="24"/>
          <w:szCs w:val="24"/>
          <w:lang w:val="en-US" w:eastAsia="sk-SK"/>
        </w:rPr>
        <w:t xml:space="preserve"> property owner may ask: „How much is my house worth? “</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This problem is a regression predictive modeling problem.</w:t>
      </w:r>
      <w:r w:rsidR="007910CD" w:rsidRPr="00AB25A9">
        <w:rPr>
          <w:rFonts w:ascii="Segoe UI" w:eastAsia="Times New Roman" w:hAnsi="Segoe UI" w:cs="Segoe UI"/>
          <w:color w:val="24292E"/>
          <w:sz w:val="24"/>
          <w:szCs w:val="24"/>
          <w:lang w:val="en-US" w:eastAsia="sk-SK"/>
        </w:rPr>
        <w:t xml:space="preserve"> Solution for this is to create a model which is able to predict price of the house. </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Second goal is to create list of the features sorted by its importance to influence the price of the house.</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Third goal is to compare results from different regression models.</w:t>
      </w:r>
    </w:p>
    <w:p w:rsidR="00DA2AB0" w:rsidRPr="00AB25A9" w:rsidRDefault="00DA2AB0" w:rsidP="00D23C14">
      <w:pPr>
        <w:spacing w:after="240" w:line="240" w:lineRule="auto"/>
        <w:rPr>
          <w:rFonts w:ascii="Segoe UI" w:eastAsia="Times New Roman" w:hAnsi="Segoe UI" w:cs="Segoe UI"/>
          <w:color w:val="24292E"/>
          <w:sz w:val="24"/>
          <w:szCs w:val="24"/>
          <w:lang w:val="en-US" w:eastAsia="sk-SK"/>
        </w:rPr>
      </w:pPr>
    </w:p>
    <w:p w:rsidR="00DA2AB0" w:rsidRPr="00AB25A9" w:rsidRDefault="00DA2AB0" w:rsidP="00D23C14">
      <w:pPr>
        <w:spacing w:after="240" w:line="240" w:lineRule="auto"/>
        <w:rPr>
          <w:rFonts w:ascii="Segoe UI" w:eastAsia="Times New Roman" w:hAnsi="Segoe UI" w:cs="Segoe UI"/>
          <w:color w:val="24292E"/>
          <w:sz w:val="24"/>
          <w:szCs w:val="24"/>
          <w:lang w:val="en-US" w:eastAsia="sk-SK"/>
        </w:rPr>
      </w:pPr>
    </w:p>
    <w:p w:rsidR="00DA2AB0" w:rsidRPr="00AB25A9" w:rsidRDefault="00DA2AB0" w:rsidP="00D23C14">
      <w:pPr>
        <w:spacing w:after="240" w:line="240" w:lineRule="auto"/>
        <w:rPr>
          <w:rFonts w:ascii="Segoe UI" w:eastAsia="Times New Roman" w:hAnsi="Segoe UI" w:cs="Segoe UI"/>
          <w:color w:val="24292E"/>
          <w:sz w:val="24"/>
          <w:szCs w:val="24"/>
          <w:lang w:val="en-US" w:eastAsia="sk-SK"/>
        </w:rPr>
      </w:pP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lastRenderedPageBreak/>
        <w:t>Datasets and Inputs</w:t>
      </w:r>
    </w:p>
    <w:p w:rsidR="00BE049C"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Collect data from usual sources as web portals, advertisements, real estate agencies offerings will be an enormous task.  Therefore, for purpose of this project I use</w:t>
      </w:r>
      <w:r w:rsidR="007910CD" w:rsidRPr="00AB25A9">
        <w:rPr>
          <w:rFonts w:ascii="Segoe UI" w:eastAsia="Times New Roman" w:hAnsi="Segoe UI" w:cs="Segoe UI"/>
          <w:color w:val="24292E"/>
          <w:sz w:val="24"/>
          <w:szCs w:val="24"/>
          <w:lang w:val="en-US" w:eastAsia="sk-SK"/>
        </w:rPr>
        <w:t>d</w:t>
      </w:r>
      <w:r w:rsidRPr="00AB25A9">
        <w:rPr>
          <w:rFonts w:ascii="Segoe UI" w:eastAsia="Times New Roman" w:hAnsi="Segoe UI" w:cs="Segoe UI"/>
          <w:color w:val="24292E"/>
          <w:sz w:val="24"/>
          <w:szCs w:val="24"/>
          <w:lang w:val="en-US" w:eastAsia="sk-SK"/>
        </w:rPr>
        <w:t xml:space="preserve"> data publicly available on Kaggle: House Prices: Advanced Regression Techniques.</w:t>
      </w:r>
    </w:p>
    <w:p w:rsidR="00D23C14" w:rsidRPr="00AB25A9" w:rsidRDefault="00BE049C"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https://www.kaggle.com/c/house-prices-advanced-regression-techniques</w:t>
      </w:r>
      <w:r w:rsidR="00D23C14" w:rsidRPr="00AB25A9">
        <w:rPr>
          <w:rFonts w:ascii="Segoe UI" w:eastAsia="Times New Roman" w:hAnsi="Segoe UI" w:cs="Segoe UI"/>
          <w:color w:val="24292E"/>
          <w:sz w:val="24"/>
          <w:szCs w:val="24"/>
          <w:lang w:val="en-US" w:eastAsia="sk-SK"/>
        </w:rPr>
        <w:t xml:space="preserve"> </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This collection consists of 1462 data points for training and 1461 data points for testing.</w:t>
      </w:r>
      <w:r w:rsidR="00595E82" w:rsidRPr="00AB25A9">
        <w:rPr>
          <w:rFonts w:ascii="Segoe UI" w:eastAsia="Times New Roman" w:hAnsi="Segoe UI" w:cs="Segoe UI"/>
          <w:color w:val="24292E"/>
          <w:sz w:val="24"/>
          <w:szCs w:val="24"/>
          <w:lang w:val="en-US" w:eastAsia="sk-SK"/>
        </w:rPr>
        <w:t xml:space="preserve"> There are almost 80 features for each record which describe the house from more aspects.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Metrics</w:t>
      </w:r>
    </w:p>
    <w:p w:rsidR="00BE049C" w:rsidRPr="00AB25A9" w:rsidRDefault="00BE049C" w:rsidP="00BE049C">
      <w:pPr>
        <w:spacing w:after="240" w:line="240" w:lineRule="auto"/>
        <w:ind w:firstLine="360"/>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To stay compatible with Kaggle metrics I will evaluate the model on RMSE.</w:t>
      </w:r>
    </w:p>
    <w:p w:rsidR="00BE049C" w:rsidRPr="00AB25A9" w:rsidRDefault="00D23C14" w:rsidP="00745918">
      <w:pPr>
        <w:pStyle w:val="ListParagraph"/>
        <w:numPr>
          <w:ilvl w:val="0"/>
          <w:numId w:val="17"/>
        </w:num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b/>
          <w:color w:val="24292E"/>
          <w:sz w:val="24"/>
          <w:szCs w:val="24"/>
          <w:lang w:val="en-US" w:eastAsia="sk-SK"/>
        </w:rPr>
        <w:t>Root-Mean-Squared-Error (RMSE)</w:t>
      </w:r>
      <w:r w:rsidRPr="00AB25A9">
        <w:rPr>
          <w:rFonts w:ascii="Segoe UI" w:eastAsia="Times New Roman" w:hAnsi="Segoe UI" w:cs="Segoe UI"/>
          <w:color w:val="24292E"/>
          <w:sz w:val="24"/>
          <w:szCs w:val="24"/>
          <w:lang w:val="en-US" w:eastAsia="sk-SK"/>
        </w:rPr>
        <w:t xml:space="preserve"> - </w:t>
      </w:r>
      <w:r w:rsidR="00BE049C" w:rsidRPr="00AB25A9">
        <w:rPr>
          <w:rFonts w:ascii="Segoe UI" w:eastAsia="Times New Roman" w:hAnsi="Segoe UI" w:cs="Segoe UI"/>
          <w:color w:val="24292E"/>
          <w:sz w:val="24"/>
          <w:szCs w:val="24"/>
          <w:lang w:val="en-US" w:eastAsia="sk-SK"/>
        </w:rPr>
        <w:t>the logarithm of the predicted value and the logarithm of the observed sales price.</w:t>
      </w:r>
      <m:oMath>
        <m:r>
          <w:rPr>
            <w:rFonts w:ascii="Cambria Math" w:eastAsia="Times New Roman" w:hAnsi="Cambria Math" w:cs="Segoe UI"/>
            <w:color w:val="24292E"/>
            <w:sz w:val="24"/>
            <w:szCs w:val="24"/>
            <w:lang w:val="en-US" w:eastAsia="sk-SK"/>
          </w:rPr>
          <m:t xml:space="preserve"> </m:t>
        </m:r>
      </m:oMath>
    </w:p>
    <w:p w:rsidR="00BE049C" w:rsidRPr="00AB25A9" w:rsidRDefault="00BE049C" w:rsidP="00BE049C">
      <w:pPr>
        <w:pStyle w:val="ListParagraph"/>
        <w:spacing w:after="240" w:line="240" w:lineRule="auto"/>
        <w:rPr>
          <w:rFonts w:ascii="Segoe UI" w:eastAsia="Times New Roman" w:hAnsi="Segoe UI" w:cs="Segoe UI"/>
          <w:color w:val="24292E"/>
          <w:sz w:val="24"/>
          <w:szCs w:val="24"/>
          <w:lang w:val="en-US" w:eastAsia="sk-SK"/>
        </w:rPr>
      </w:pPr>
    </w:p>
    <w:p w:rsidR="00D23C14" w:rsidRPr="00AB25A9" w:rsidRDefault="00D23C14" w:rsidP="00BE049C">
      <w:pPr>
        <w:pStyle w:val="ListParagraph"/>
        <w:spacing w:after="240" w:line="240" w:lineRule="auto"/>
        <w:rPr>
          <w:rFonts w:ascii="Segoe UI" w:eastAsia="Times New Roman" w:hAnsi="Segoe UI" w:cs="Segoe UI"/>
          <w:color w:val="24292E"/>
          <w:sz w:val="24"/>
          <w:szCs w:val="24"/>
          <w:lang w:val="en-US" w:eastAsia="sk-SK"/>
        </w:rPr>
      </w:pPr>
      <m:oMathPara>
        <m:oMath>
          <m:r>
            <w:rPr>
              <w:rFonts w:ascii="Cambria Math" w:eastAsia="Times New Roman" w:hAnsi="Cambria Math" w:cs="Segoe UI"/>
              <w:color w:val="24292E"/>
              <w:sz w:val="24"/>
              <w:szCs w:val="24"/>
              <w:lang w:val="en-US" w:eastAsia="sk-SK"/>
            </w:rPr>
            <m:t>RMSD=</m:t>
          </m:r>
          <m:rad>
            <m:radPr>
              <m:degHide m:val="1"/>
              <m:ctrlPr>
                <w:rPr>
                  <w:rFonts w:ascii="Cambria Math" w:eastAsia="Times New Roman" w:hAnsi="Cambria Math" w:cs="Segoe UI"/>
                  <w:i/>
                  <w:color w:val="24292E"/>
                  <w:sz w:val="24"/>
                  <w:szCs w:val="24"/>
                  <w:lang w:val="en-US" w:eastAsia="sk-SK"/>
                </w:rPr>
              </m:ctrlPr>
            </m:radPr>
            <m:deg/>
            <m:e>
              <m:f>
                <m:fPr>
                  <m:ctrlPr>
                    <w:rPr>
                      <w:rFonts w:ascii="Cambria Math" w:eastAsia="Times New Roman" w:hAnsi="Cambria Math" w:cs="Segoe UI"/>
                      <w:i/>
                      <w:color w:val="24292E"/>
                      <w:sz w:val="24"/>
                      <w:szCs w:val="24"/>
                      <w:lang w:val="en-US" w:eastAsia="sk-SK"/>
                    </w:rPr>
                  </m:ctrlPr>
                </m:fPr>
                <m:num>
                  <m:nary>
                    <m:naryPr>
                      <m:chr m:val="∑"/>
                      <m:limLoc m:val="undOvr"/>
                      <m:ctrlPr>
                        <w:rPr>
                          <w:rFonts w:ascii="Cambria Math" w:eastAsia="Times New Roman" w:hAnsi="Cambria Math" w:cs="Segoe UI"/>
                          <w:i/>
                          <w:color w:val="24292E"/>
                          <w:sz w:val="24"/>
                          <w:szCs w:val="24"/>
                          <w:lang w:val="en-US" w:eastAsia="sk-SK"/>
                        </w:rPr>
                      </m:ctrlPr>
                    </m:naryPr>
                    <m:sub>
                      <m:r>
                        <w:rPr>
                          <w:rFonts w:ascii="Cambria Math" w:eastAsia="Times New Roman" w:hAnsi="Cambria Math" w:cs="Segoe UI"/>
                          <w:color w:val="24292E"/>
                          <w:sz w:val="24"/>
                          <w:szCs w:val="24"/>
                          <w:lang w:val="en-US" w:eastAsia="sk-SK"/>
                        </w:rPr>
                        <m:t>i=1</m:t>
                      </m:r>
                    </m:sub>
                    <m:sup>
                      <m:r>
                        <w:rPr>
                          <w:rFonts w:ascii="Cambria Math" w:eastAsia="Times New Roman" w:hAnsi="Cambria Math" w:cs="Segoe UI"/>
                          <w:color w:val="24292E"/>
                          <w:sz w:val="24"/>
                          <w:szCs w:val="24"/>
                          <w:lang w:val="en-US" w:eastAsia="sk-SK"/>
                        </w:rPr>
                        <m:t>n</m:t>
                      </m:r>
                    </m:sup>
                    <m:e>
                      <m:sSup>
                        <m:sSupPr>
                          <m:ctrlPr>
                            <w:rPr>
                              <w:rFonts w:ascii="Cambria Math" w:eastAsia="Times New Roman" w:hAnsi="Cambria Math" w:cs="Segoe UI"/>
                              <w:i/>
                              <w:color w:val="24292E"/>
                              <w:sz w:val="24"/>
                              <w:szCs w:val="24"/>
                              <w:lang w:val="en-US" w:eastAsia="sk-SK"/>
                            </w:rPr>
                          </m:ctrlPr>
                        </m:sSupPr>
                        <m:e>
                          <m:r>
                            <w:rPr>
                              <w:rFonts w:ascii="Cambria Math" w:eastAsia="Times New Roman" w:hAnsi="Cambria Math" w:cs="Segoe UI"/>
                              <w:color w:val="24292E"/>
                              <w:sz w:val="24"/>
                              <w:szCs w:val="24"/>
                              <w:lang w:val="en-US" w:eastAsia="sk-SK"/>
                            </w:rPr>
                            <m:t xml:space="preserve">( </m:t>
                          </m:r>
                          <m:func>
                            <m:funcPr>
                              <m:ctrlPr>
                                <w:rPr>
                                  <w:rFonts w:ascii="Cambria Math" w:eastAsia="Times New Roman" w:hAnsi="Cambria Math" w:cs="Segoe UI"/>
                                  <w:i/>
                                  <w:color w:val="24292E"/>
                                  <w:sz w:val="24"/>
                                  <w:szCs w:val="24"/>
                                  <w:lang w:val="en-US" w:eastAsia="sk-SK"/>
                                </w:rPr>
                              </m:ctrlPr>
                            </m:funcPr>
                            <m:fName>
                              <m:r>
                                <m:rPr>
                                  <m:sty m:val="p"/>
                                </m:rPr>
                                <w:rPr>
                                  <w:rFonts w:ascii="Cambria Math" w:eastAsia="Times New Roman" w:hAnsi="Cambria Math" w:cs="Segoe UI"/>
                                  <w:color w:val="24292E"/>
                                  <w:sz w:val="24"/>
                                  <w:szCs w:val="24"/>
                                  <w:lang w:val="en-US" w:eastAsia="sk-SK"/>
                                </w:rPr>
                                <m:t>ln</m:t>
                              </m:r>
                            </m:fName>
                            <m:e>
                              <m:d>
                                <m:dPr>
                                  <m:ctrlPr>
                                    <w:rPr>
                                      <w:rFonts w:ascii="Cambria Math" w:eastAsia="Times New Roman" w:hAnsi="Cambria Math" w:cs="Segoe UI"/>
                                      <w:i/>
                                      <w:color w:val="24292E"/>
                                      <w:sz w:val="24"/>
                                      <w:szCs w:val="24"/>
                                      <w:lang w:val="en-US" w:eastAsia="sk-SK"/>
                                    </w:rPr>
                                  </m:ctrlPr>
                                </m:dPr>
                                <m:e>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m:t>
                                  </m:r>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ln⁡(y</m:t>
                                      </m:r>
                                    </m:e>
                                    <m:sub>
                                      <m:r>
                                        <w:rPr>
                                          <w:rFonts w:ascii="Cambria Math" w:eastAsia="Times New Roman" w:hAnsi="Cambria Math" w:cs="Segoe UI"/>
                                          <w:color w:val="24292E"/>
                                          <w:sz w:val="24"/>
                                          <w:szCs w:val="24"/>
                                          <w:lang w:val="en-US" w:eastAsia="sk-SK"/>
                                        </w:rPr>
                                        <m:t>i</m:t>
                                      </m:r>
                                    </m:sub>
                                  </m:sSub>
                                </m:e>
                              </m:d>
                            </m:e>
                          </m:func>
                          <m:r>
                            <w:rPr>
                              <w:rFonts w:ascii="Cambria Math" w:eastAsia="Times New Roman" w:hAnsi="Cambria Math" w:cs="Segoe UI"/>
                              <w:color w:val="24292E"/>
                              <w:sz w:val="24"/>
                              <w:szCs w:val="24"/>
                              <w:lang w:val="en-US" w:eastAsia="sk-SK"/>
                            </w:rPr>
                            <m:t xml:space="preserve"> )</m:t>
                          </m:r>
                        </m:e>
                        <m:sup>
                          <m:r>
                            <w:rPr>
                              <w:rFonts w:ascii="Cambria Math" w:eastAsia="Times New Roman" w:hAnsi="Cambria Math" w:cs="Segoe UI"/>
                              <w:color w:val="24292E"/>
                              <w:sz w:val="24"/>
                              <w:szCs w:val="24"/>
                              <w:lang w:val="en-US" w:eastAsia="sk-SK"/>
                            </w:rPr>
                            <m:t>2</m:t>
                          </m:r>
                        </m:sup>
                      </m:sSup>
                    </m:e>
                  </m:nary>
                </m:num>
                <m:den>
                  <m:r>
                    <w:rPr>
                      <w:rFonts w:ascii="Cambria Math" w:eastAsia="Times New Roman" w:hAnsi="Cambria Math" w:cs="Segoe UI"/>
                      <w:color w:val="24292E"/>
                      <w:sz w:val="24"/>
                      <w:szCs w:val="24"/>
                      <w:lang w:val="en-US" w:eastAsia="sk-SK"/>
                    </w:rPr>
                    <m:t>n</m:t>
                  </m:r>
                </m:den>
              </m:f>
            </m:e>
          </m:rad>
        </m:oMath>
      </m:oMathPara>
    </w:p>
    <w:p w:rsidR="00595E82" w:rsidRPr="00AB25A9" w:rsidRDefault="00D23C14" w:rsidP="00DA2AB0">
      <w:pPr>
        <w:spacing w:after="240" w:line="240" w:lineRule="auto"/>
        <w:ind w:left="360"/>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where </w:t>
      </w:r>
      <m:oMath>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is predicted value of observation </w:t>
      </w:r>
      <w:proofErr w:type="spellStart"/>
      <w:r w:rsidRPr="00AB25A9">
        <w:rPr>
          <w:rFonts w:ascii="Times New Roman" w:eastAsia="Times New Roman" w:hAnsi="Times New Roman" w:cs="Times New Roman"/>
          <w:i/>
          <w:color w:val="24292E"/>
          <w:sz w:val="24"/>
          <w:szCs w:val="24"/>
          <w:lang w:val="en-US" w:eastAsia="sk-SK"/>
        </w:rPr>
        <w:t>i</w:t>
      </w:r>
      <w:proofErr w:type="spellEnd"/>
      <w:r w:rsidRPr="00AB25A9">
        <w:rPr>
          <w:rFonts w:ascii="Times New Roman" w:eastAsia="Times New Roman" w:hAnsi="Times New Roman" w:cs="Times New Roman"/>
          <w: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of regression dependable variable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computed for </w:t>
      </w:r>
      <m:oMath>
        <m:r>
          <w:rPr>
            <w:rFonts w:ascii="Cambria Math" w:eastAsia="Times New Roman" w:hAnsi="Cambria Math" w:cs="Segoe UI"/>
            <w:color w:val="24292E"/>
            <w:sz w:val="24"/>
            <w:szCs w:val="24"/>
            <w:lang w:val="en-US" w:eastAsia="sk-SK"/>
          </w:rPr>
          <m:t>n</m:t>
        </m:r>
      </m:oMath>
      <w:r w:rsidRPr="00AB25A9">
        <w:rPr>
          <w:rFonts w:ascii="Segoe UI" w:eastAsia="Times New Roman" w:hAnsi="Segoe UI" w:cs="Segoe UI"/>
          <w:color w:val="24292E"/>
          <w:sz w:val="24"/>
          <w:szCs w:val="24"/>
          <w:lang w:val="en-US" w:eastAsia="sk-SK"/>
        </w:rPr>
        <w:t xml:space="preserve"> different predictions</w:t>
      </w:r>
    </w:p>
    <w:p w:rsidR="00595E82" w:rsidRPr="00AB25A9" w:rsidRDefault="00595E82" w:rsidP="00595E82">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     </w:t>
      </w:r>
      <w:r w:rsidR="0091256F" w:rsidRPr="00AB25A9">
        <w:rPr>
          <w:rFonts w:ascii="Segoe UI" w:eastAsia="Times New Roman" w:hAnsi="Segoe UI" w:cs="Segoe UI"/>
          <w:color w:val="24292E"/>
          <w:sz w:val="24"/>
          <w:szCs w:val="24"/>
          <w:lang w:val="en-US" w:eastAsia="sk-SK"/>
        </w:rPr>
        <w:t xml:space="preserve">For evaluation and comparison </w:t>
      </w:r>
      <w:r w:rsidR="002E0473" w:rsidRPr="00AB25A9">
        <w:rPr>
          <w:rFonts w:ascii="Segoe UI" w:eastAsia="Times New Roman" w:hAnsi="Segoe UI" w:cs="Segoe UI"/>
          <w:color w:val="24292E"/>
          <w:sz w:val="24"/>
          <w:szCs w:val="24"/>
          <w:lang w:val="en-US" w:eastAsia="sk-SK"/>
        </w:rPr>
        <w:t xml:space="preserve">of different models </w:t>
      </w:r>
      <w:r w:rsidRPr="00AB25A9">
        <w:rPr>
          <w:rFonts w:ascii="Segoe UI" w:eastAsia="Times New Roman" w:hAnsi="Segoe UI" w:cs="Segoe UI"/>
          <w:color w:val="24292E"/>
          <w:sz w:val="24"/>
          <w:szCs w:val="24"/>
          <w:lang w:val="en-US" w:eastAsia="sk-SK"/>
        </w:rPr>
        <w:t>I have also used</w:t>
      </w:r>
    </w:p>
    <w:p w:rsidR="002E0473" w:rsidRPr="00AB25A9" w:rsidRDefault="00595E82" w:rsidP="002E0473">
      <w:pPr>
        <w:pStyle w:val="ListParagraph"/>
        <w:numPr>
          <w:ilvl w:val="0"/>
          <w:numId w:val="17"/>
        </w:num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b/>
          <w:color w:val="24292E"/>
          <w:sz w:val="24"/>
          <w:szCs w:val="24"/>
          <w:lang w:val="en-US" w:eastAsia="sk-SK"/>
        </w:rPr>
        <w:t>R^2 score – coefficient of determination</w:t>
      </w:r>
      <w:r w:rsidR="00AB25A9" w:rsidRPr="00AB25A9">
        <w:rPr>
          <w:rFonts w:ascii="Segoe UI" w:eastAsia="Times New Roman" w:hAnsi="Segoe UI" w:cs="Segoe UI"/>
          <w:b/>
          <w:color w:val="24292E"/>
          <w:sz w:val="24"/>
          <w:szCs w:val="24"/>
          <w:lang w:val="en-US" w:eastAsia="sk-SK"/>
        </w:rPr>
        <w:t xml:space="preserve"> – </w:t>
      </w:r>
      <w:r w:rsidR="00AB25A9" w:rsidRPr="00AB25A9">
        <w:rPr>
          <w:rFonts w:ascii="Segoe UI" w:eastAsia="Times New Roman" w:hAnsi="Segoe UI" w:cs="Segoe UI"/>
          <w:color w:val="24292E"/>
          <w:sz w:val="24"/>
          <w:szCs w:val="24"/>
          <w:lang w:val="en-US" w:eastAsia="sk-SK"/>
        </w:rPr>
        <w:t>which is</w:t>
      </w:r>
      <w:r w:rsidR="00AB25A9" w:rsidRPr="00AB25A9">
        <w:rPr>
          <w:rFonts w:ascii="Segoe UI" w:eastAsia="Times New Roman" w:hAnsi="Segoe UI" w:cs="Segoe UI"/>
          <w:b/>
          <w:color w:val="24292E"/>
          <w:sz w:val="24"/>
          <w:szCs w:val="24"/>
          <w:lang w:val="en-US" w:eastAsia="sk-SK"/>
        </w:rPr>
        <w:t xml:space="preserve"> </w:t>
      </w:r>
      <w:r w:rsidR="00AB25A9" w:rsidRPr="00AB25A9">
        <w:rPr>
          <w:rFonts w:ascii="Segoe UI" w:eastAsia="Times New Roman" w:hAnsi="Segoe UI" w:cs="Segoe UI"/>
          <w:color w:val="24292E"/>
          <w:sz w:val="24"/>
          <w:szCs w:val="24"/>
          <w:lang w:val="en-US" w:eastAsia="sk-SK"/>
        </w:rPr>
        <w:t xml:space="preserve">a </w:t>
      </w:r>
      <w:r w:rsidR="00AB25A9" w:rsidRPr="00AB25A9">
        <w:rPr>
          <w:rFonts w:ascii="Segoe UI" w:eastAsia="Times New Roman" w:hAnsi="Segoe UI" w:cs="Segoe UI"/>
          <w:color w:val="24292E"/>
          <w:sz w:val="24"/>
          <w:szCs w:val="24"/>
          <w:lang w:val="en-US" w:eastAsia="sk-SK"/>
        </w:rPr>
        <w:t>proportion of the variance in the dependent variable that is predictable from the independent variable</w:t>
      </w:r>
      <w:r w:rsidR="00AB25A9" w:rsidRPr="00AB25A9">
        <w:rPr>
          <w:rFonts w:ascii="Segoe UI" w:eastAsia="Times New Roman" w:hAnsi="Segoe UI" w:cs="Segoe UI"/>
          <w:color w:val="24292E"/>
          <w:sz w:val="24"/>
          <w:szCs w:val="24"/>
          <w:lang w:val="en-US" w:eastAsia="sk-SK"/>
        </w:rPr>
        <w:t xml:space="preserve">. </w:t>
      </w:r>
      <w:r w:rsidR="002E0473" w:rsidRPr="00AB25A9">
        <w:rPr>
          <w:rFonts w:ascii="Segoe UI" w:eastAsia="Times New Roman" w:hAnsi="Segoe UI" w:cs="Segoe UI"/>
          <w:color w:val="24292E"/>
          <w:sz w:val="24"/>
          <w:szCs w:val="24"/>
          <w:lang w:val="en-US" w:eastAsia="sk-SK"/>
        </w:rPr>
        <w:t>An R2 of 0 means that the dependent variable cannot be predicted from the independent variable.</w:t>
      </w:r>
      <w:r w:rsidR="00AB25A9" w:rsidRPr="00AB25A9">
        <w:rPr>
          <w:rFonts w:ascii="Segoe UI" w:eastAsia="Times New Roman" w:hAnsi="Segoe UI" w:cs="Segoe UI"/>
          <w:color w:val="24292E"/>
          <w:sz w:val="24"/>
          <w:szCs w:val="24"/>
          <w:lang w:val="en-US" w:eastAsia="sk-SK"/>
        </w:rPr>
        <w:t xml:space="preserve"> </w:t>
      </w:r>
      <w:r w:rsidR="002E0473" w:rsidRPr="00AB25A9">
        <w:rPr>
          <w:rFonts w:ascii="Segoe UI" w:eastAsia="Times New Roman" w:hAnsi="Segoe UI" w:cs="Segoe UI"/>
          <w:color w:val="24292E"/>
          <w:sz w:val="24"/>
          <w:szCs w:val="24"/>
          <w:lang w:val="en-US" w:eastAsia="sk-SK"/>
        </w:rPr>
        <w:t>An R2 of 1 means the dependent variable can be predicted without error from the independent variable.</w:t>
      </w:r>
    </w:p>
    <w:p w:rsidR="002E0473" w:rsidRPr="00AB25A9" w:rsidRDefault="00AB25A9" w:rsidP="002E0473">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ab/>
      </w:r>
      <m:oMath>
        <m:sSup>
          <m:sSupPr>
            <m:ctrlPr>
              <w:rPr>
                <w:rFonts w:ascii="Cambria Math" w:eastAsia="Times New Roman" w:hAnsi="Cambria Math" w:cs="Segoe UI"/>
                <w:i/>
                <w:color w:val="24292E"/>
                <w:sz w:val="24"/>
                <w:szCs w:val="24"/>
                <w:lang w:val="en-US" w:eastAsia="sk-SK"/>
              </w:rPr>
            </m:ctrlPr>
          </m:sSupPr>
          <m:e>
            <m:r>
              <w:rPr>
                <w:rFonts w:ascii="Cambria Math" w:eastAsia="Times New Roman" w:hAnsi="Cambria Math" w:cs="Segoe UI"/>
                <w:color w:val="24292E"/>
                <w:sz w:val="24"/>
                <w:szCs w:val="24"/>
                <w:lang w:val="en-US" w:eastAsia="sk-SK"/>
              </w:rPr>
              <m:t>R</m:t>
            </m:r>
          </m:e>
          <m:sup>
            <m:r>
              <w:rPr>
                <w:rFonts w:ascii="Cambria Math" w:eastAsia="Times New Roman" w:hAnsi="Cambria Math" w:cs="Segoe UI"/>
                <w:color w:val="24292E"/>
                <w:sz w:val="24"/>
                <w:szCs w:val="24"/>
                <w:lang w:val="en-US" w:eastAsia="sk-SK"/>
              </w:rPr>
              <m:t>2</m:t>
            </m:r>
          </m:sup>
        </m:sSup>
        <m:r>
          <w:rPr>
            <w:rFonts w:ascii="Cambria Math" w:eastAsia="Times New Roman" w:hAnsi="Cambria Math" w:cs="Segoe UI"/>
            <w:color w:val="24292E"/>
            <w:sz w:val="24"/>
            <w:szCs w:val="24"/>
            <w:lang w:val="en-US" w:eastAsia="sk-SK"/>
          </w:rPr>
          <m:t xml:space="preserve">=1- </m:t>
        </m:r>
        <m:f>
          <m:fPr>
            <m:ctrlPr>
              <w:rPr>
                <w:rFonts w:ascii="Cambria Math" w:eastAsia="Times New Roman" w:hAnsi="Cambria Math" w:cs="Segoe UI"/>
                <w:i/>
                <w:color w:val="24292E"/>
                <w:sz w:val="24"/>
                <w:szCs w:val="24"/>
                <w:lang w:val="en-US" w:eastAsia="sk-SK"/>
              </w:rPr>
            </m:ctrlPr>
          </m:fPr>
          <m:num>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E</m:t>
                </m:r>
              </m:sub>
            </m:sSub>
          </m:num>
          <m:den>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T</m:t>
                </m:r>
              </m:sub>
            </m:sSub>
          </m:den>
        </m:f>
      </m:oMath>
      <w:r w:rsidR="002E0473" w:rsidRPr="00AB25A9">
        <w:rPr>
          <w:rFonts w:ascii="Segoe UI" w:eastAsia="Times New Roman" w:hAnsi="Segoe UI" w:cs="Segoe U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        </w:t>
      </w:r>
      <w:r w:rsidR="002E0473" w:rsidRPr="00AB25A9">
        <w:rPr>
          <w:rFonts w:ascii="Segoe UI" w:eastAsia="Times New Roman" w:hAnsi="Segoe UI" w:cs="Segoe UI"/>
          <w:color w:val="24292E"/>
          <w:sz w:val="24"/>
          <w:szCs w:val="24"/>
          <w:lang w:val="en-US" w:eastAsia="sk-SK"/>
        </w:rPr>
        <w:t xml:space="preserv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 xml:space="preserve">E </m:t>
            </m:r>
          </m:sub>
        </m:sSub>
        <m:r>
          <w:rPr>
            <w:rFonts w:ascii="Cambria Math" w:eastAsia="Times New Roman" w:hAnsi="Cambria Math" w:cs="Segoe UI"/>
            <w:color w:val="24292E"/>
            <w:sz w:val="24"/>
            <w:szCs w:val="24"/>
            <w:lang w:val="en-US" w:eastAsia="sk-SK"/>
          </w:rPr>
          <m:t xml:space="preserve">= </m:t>
        </m:r>
        <m:nary>
          <m:naryPr>
            <m:chr m:val="∑"/>
            <m:limLoc m:val="undOvr"/>
            <m:supHide m:val="1"/>
            <m:ctrlPr>
              <w:rPr>
                <w:rFonts w:ascii="Cambria Math" w:eastAsia="Times New Roman" w:hAnsi="Cambria Math" w:cs="Segoe UI"/>
                <w:i/>
                <w:color w:val="24292E"/>
                <w:sz w:val="24"/>
                <w:szCs w:val="24"/>
                <w:lang w:val="en-US" w:eastAsia="sk-SK"/>
              </w:rPr>
            </m:ctrlPr>
          </m:naryPr>
          <m:sub>
            <m:r>
              <w:rPr>
                <w:rFonts w:ascii="Cambria Math" w:eastAsia="Times New Roman" w:hAnsi="Cambria Math" w:cs="Segoe UI"/>
                <w:color w:val="24292E"/>
                <w:sz w:val="24"/>
                <w:szCs w:val="24"/>
                <w:lang w:val="en-US" w:eastAsia="sk-SK"/>
              </w:rPr>
              <m:t>i</m:t>
            </m:r>
          </m:sub>
          <m:sup/>
          <m:e>
            <m:sSup>
              <m:sSupPr>
                <m:ctrlPr>
                  <w:rPr>
                    <w:rFonts w:ascii="Cambria Math" w:eastAsia="Times New Roman" w:hAnsi="Cambria Math" w:cs="Segoe UI"/>
                    <w:i/>
                    <w:color w:val="24292E"/>
                    <w:sz w:val="24"/>
                    <w:szCs w:val="24"/>
                    <w:lang w:val="en-US" w:eastAsia="sk-SK"/>
                  </w:rPr>
                </m:ctrlPr>
              </m:sSupPr>
              <m:e>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 xml:space="preserve">- </m:t>
                </m:r>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m:t>
                </m:r>
              </m:e>
              <m:sup>
                <m:r>
                  <w:rPr>
                    <w:rFonts w:ascii="Cambria Math" w:eastAsia="Times New Roman" w:hAnsi="Cambria Math" w:cs="Segoe UI"/>
                    <w:color w:val="24292E"/>
                    <w:sz w:val="24"/>
                    <w:szCs w:val="24"/>
                    <w:lang w:val="en-US" w:eastAsia="sk-SK"/>
                  </w:rPr>
                  <m:t>2</m:t>
                </m:r>
              </m:sup>
            </m:sSup>
            <m:r>
              <w:rPr>
                <w:rFonts w:ascii="Cambria Math" w:eastAsia="Times New Roman" w:hAnsi="Cambria Math" w:cs="Segoe UI"/>
                <w:color w:val="24292E"/>
                <w:sz w:val="24"/>
                <w:szCs w:val="24"/>
                <w:lang w:val="en-US" w:eastAsia="sk-SK"/>
              </w:rPr>
              <m:t xml:space="preserve"> </m:t>
            </m:r>
          </m:e>
        </m:nary>
      </m:oMath>
      <w:r w:rsidR="00DA2AB0" w:rsidRPr="00AB25A9">
        <w:rPr>
          <w:rFonts w:ascii="Segoe UI" w:eastAsia="Times New Roman" w:hAnsi="Segoe UI" w:cs="Segoe U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        </w:t>
      </w:r>
      <w:r w:rsidR="00DA2AB0" w:rsidRPr="00AB25A9">
        <w:rPr>
          <w:rFonts w:ascii="Segoe UI" w:eastAsia="Times New Roman" w:hAnsi="Segoe UI" w:cs="Segoe UI"/>
          <w:color w:val="24292E"/>
          <w:sz w:val="24"/>
          <w:szCs w:val="24"/>
          <w:lang w:val="en-US" w:eastAsia="sk-SK"/>
        </w:rPr>
        <w:t xml:space="preserv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SS</m:t>
            </m:r>
          </m:e>
          <m:sub>
            <m:r>
              <w:rPr>
                <w:rFonts w:ascii="Cambria Math" w:eastAsia="Times New Roman" w:hAnsi="Cambria Math" w:cs="Segoe UI"/>
                <w:color w:val="24292E"/>
                <w:sz w:val="24"/>
                <w:szCs w:val="24"/>
                <w:lang w:val="en-US" w:eastAsia="sk-SK"/>
              </w:rPr>
              <m:t xml:space="preserve">T </m:t>
            </m:r>
          </m:sub>
        </m:sSub>
        <m:r>
          <w:rPr>
            <w:rFonts w:ascii="Cambria Math" w:eastAsia="Times New Roman" w:hAnsi="Cambria Math" w:cs="Segoe UI"/>
            <w:color w:val="24292E"/>
            <w:sz w:val="24"/>
            <w:szCs w:val="24"/>
            <w:lang w:val="en-US" w:eastAsia="sk-SK"/>
          </w:rPr>
          <m:t xml:space="preserve">= </m:t>
        </m:r>
        <m:nary>
          <m:naryPr>
            <m:chr m:val="∑"/>
            <m:limLoc m:val="undOvr"/>
            <m:supHide m:val="1"/>
            <m:ctrlPr>
              <w:rPr>
                <w:rFonts w:ascii="Cambria Math" w:eastAsia="Times New Roman" w:hAnsi="Cambria Math" w:cs="Segoe UI"/>
                <w:i/>
                <w:color w:val="24292E"/>
                <w:sz w:val="24"/>
                <w:szCs w:val="24"/>
                <w:lang w:val="en-US" w:eastAsia="sk-SK"/>
              </w:rPr>
            </m:ctrlPr>
          </m:naryPr>
          <m:sub>
            <m:r>
              <w:rPr>
                <w:rFonts w:ascii="Cambria Math" w:eastAsia="Times New Roman" w:hAnsi="Cambria Math" w:cs="Segoe UI"/>
                <w:color w:val="24292E"/>
                <w:sz w:val="24"/>
                <w:szCs w:val="24"/>
                <w:lang w:val="en-US" w:eastAsia="sk-SK"/>
              </w:rPr>
              <m:t>i</m:t>
            </m:r>
          </m:sub>
          <m:sup/>
          <m:e>
            <m:sSup>
              <m:sSupPr>
                <m:ctrlPr>
                  <w:rPr>
                    <w:rFonts w:ascii="Cambria Math" w:eastAsia="Times New Roman" w:hAnsi="Cambria Math" w:cs="Segoe UI"/>
                    <w:i/>
                    <w:color w:val="24292E"/>
                    <w:sz w:val="24"/>
                    <w:szCs w:val="24"/>
                    <w:lang w:val="en-US" w:eastAsia="sk-SK"/>
                  </w:rPr>
                </m:ctrlPr>
              </m:sSupPr>
              <m:e>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r>
                  <w:rPr>
                    <w:rFonts w:ascii="Cambria Math" w:eastAsia="Times New Roman" w:hAnsi="Cambria Math" w:cs="Segoe UI"/>
                    <w:color w:val="24292E"/>
                    <w:sz w:val="24"/>
                    <w:szCs w:val="24"/>
                    <w:lang w:val="en-US" w:eastAsia="sk-SK"/>
                  </w:rPr>
                  <m:t xml:space="preserve">- </m:t>
                </m:r>
                <m:acc>
                  <m:accPr>
                    <m:chr m:val="̅"/>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r>
                  <w:rPr>
                    <w:rFonts w:ascii="Cambria Math" w:eastAsia="Times New Roman" w:hAnsi="Cambria Math" w:cs="Segoe UI"/>
                    <w:color w:val="24292E"/>
                    <w:sz w:val="24"/>
                    <w:szCs w:val="24"/>
                    <w:lang w:val="en-US" w:eastAsia="sk-SK"/>
                  </w:rPr>
                  <m:t>)</m:t>
                </m:r>
              </m:e>
              <m:sup>
                <m:r>
                  <w:rPr>
                    <w:rFonts w:ascii="Cambria Math" w:eastAsia="Times New Roman" w:hAnsi="Cambria Math" w:cs="Segoe UI"/>
                    <w:color w:val="24292E"/>
                    <w:sz w:val="24"/>
                    <w:szCs w:val="24"/>
                    <w:lang w:val="en-US" w:eastAsia="sk-SK"/>
                  </w:rPr>
                  <m:t>2</m:t>
                </m:r>
              </m:sup>
            </m:sSup>
            <m:r>
              <w:rPr>
                <w:rFonts w:ascii="Cambria Math" w:eastAsia="Times New Roman" w:hAnsi="Cambria Math" w:cs="Segoe UI"/>
                <w:color w:val="24292E"/>
                <w:sz w:val="24"/>
                <w:szCs w:val="24"/>
                <w:lang w:val="en-US" w:eastAsia="sk-SK"/>
              </w:rPr>
              <m:t xml:space="preserve"> </m:t>
            </m:r>
          </m:e>
        </m:nary>
      </m:oMath>
    </w:p>
    <w:p w:rsidR="00595E82" w:rsidRPr="00AB25A9" w:rsidRDefault="00595E82" w:rsidP="00AB25A9">
      <w:pPr>
        <w:spacing w:after="240" w:line="240" w:lineRule="auto"/>
        <w:ind w:left="360" w:firstLine="348"/>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where </w:t>
      </w:r>
      <m:oMath>
        <m:sSub>
          <m:sSubPr>
            <m:ctrlPr>
              <w:rPr>
                <w:rFonts w:ascii="Cambria Math" w:eastAsia="Times New Roman" w:hAnsi="Cambria Math" w:cs="Segoe UI"/>
                <w:i/>
                <w:color w:val="24292E"/>
                <w:sz w:val="24"/>
                <w:szCs w:val="24"/>
                <w:lang w:val="en-US" w:eastAsia="sk-SK"/>
              </w:rPr>
            </m:ctrlPr>
          </m:sSubPr>
          <m:e>
            <m:acc>
              <m:accPr>
                <m:ctrlPr>
                  <w:rPr>
                    <w:rFonts w:ascii="Cambria Math" w:eastAsia="Times New Roman" w:hAnsi="Cambria Math" w:cs="Segoe UI"/>
                    <w:i/>
                    <w:color w:val="24292E"/>
                    <w:sz w:val="24"/>
                    <w:szCs w:val="24"/>
                    <w:lang w:val="en-US" w:eastAsia="sk-SK"/>
                  </w:rPr>
                </m:ctrlPr>
              </m:accPr>
              <m:e>
                <m:r>
                  <w:rPr>
                    <w:rFonts w:ascii="Cambria Math" w:eastAsia="Times New Roman" w:hAnsi="Cambria Math" w:cs="Segoe UI"/>
                    <w:color w:val="24292E"/>
                    <w:sz w:val="24"/>
                    <w:szCs w:val="24"/>
                    <w:lang w:val="en-US" w:eastAsia="sk-SK"/>
                  </w:rPr>
                  <m:t>y</m:t>
                </m:r>
              </m:e>
            </m:acc>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is predicted value of observation </w:t>
      </w:r>
      <w:proofErr w:type="spellStart"/>
      <w:r w:rsidRPr="00AB25A9">
        <w:rPr>
          <w:rFonts w:ascii="Times New Roman" w:eastAsia="Times New Roman" w:hAnsi="Times New Roman" w:cs="Times New Roman"/>
          <w:i/>
          <w:color w:val="24292E"/>
          <w:sz w:val="24"/>
          <w:szCs w:val="24"/>
          <w:lang w:val="en-US" w:eastAsia="sk-SK"/>
        </w:rPr>
        <w:t>i</w:t>
      </w:r>
      <w:proofErr w:type="spellEnd"/>
      <w:r w:rsidRPr="00AB25A9">
        <w:rPr>
          <w:rFonts w:ascii="Times New Roman" w:eastAsia="Times New Roman" w:hAnsi="Times New Roman" w:cs="Times New Roman"/>
          <w:i/>
          <w:color w:val="24292E"/>
          <w:sz w:val="24"/>
          <w:szCs w:val="24"/>
          <w:lang w:val="en-US" w:eastAsia="sk-SK"/>
        </w:rPr>
        <w:t xml:space="preserve"> </w:t>
      </w:r>
      <w:r w:rsidRPr="00AB25A9">
        <w:rPr>
          <w:rFonts w:ascii="Segoe UI" w:eastAsia="Times New Roman" w:hAnsi="Segoe UI" w:cs="Segoe UI"/>
          <w:color w:val="24292E"/>
          <w:sz w:val="24"/>
          <w:szCs w:val="24"/>
          <w:lang w:val="en-US" w:eastAsia="sk-SK"/>
        </w:rPr>
        <w:t xml:space="preserve">of regression dependable variable </w:t>
      </w:r>
      <m:oMath>
        <m:sSub>
          <m:sSubPr>
            <m:ctrlPr>
              <w:rPr>
                <w:rFonts w:ascii="Cambria Math" w:eastAsia="Times New Roman" w:hAnsi="Cambria Math" w:cs="Segoe UI"/>
                <w:i/>
                <w:color w:val="24292E"/>
                <w:sz w:val="24"/>
                <w:szCs w:val="24"/>
                <w:lang w:val="en-US" w:eastAsia="sk-SK"/>
              </w:rPr>
            </m:ctrlPr>
          </m:sSubPr>
          <m:e>
            <m:r>
              <w:rPr>
                <w:rFonts w:ascii="Cambria Math" w:eastAsia="Times New Roman" w:hAnsi="Cambria Math" w:cs="Segoe UI"/>
                <w:color w:val="24292E"/>
                <w:sz w:val="24"/>
                <w:szCs w:val="24"/>
                <w:lang w:val="en-US" w:eastAsia="sk-SK"/>
              </w:rPr>
              <m:t>y</m:t>
            </m:r>
          </m:e>
          <m:sub>
            <m:r>
              <w:rPr>
                <w:rFonts w:ascii="Cambria Math" w:eastAsia="Times New Roman" w:hAnsi="Cambria Math" w:cs="Segoe UI"/>
                <w:color w:val="24292E"/>
                <w:sz w:val="24"/>
                <w:szCs w:val="24"/>
                <w:lang w:val="en-US" w:eastAsia="sk-SK"/>
              </w:rPr>
              <m:t>i</m:t>
            </m:r>
          </m:sub>
        </m:sSub>
      </m:oMath>
      <w:r w:rsidRPr="00AB25A9">
        <w:rPr>
          <w:rFonts w:ascii="Segoe UI" w:eastAsia="Times New Roman" w:hAnsi="Segoe UI" w:cs="Segoe UI"/>
          <w:color w:val="24292E"/>
          <w:sz w:val="24"/>
          <w:szCs w:val="24"/>
          <w:lang w:val="en-US" w:eastAsia="sk-SK"/>
        </w:rPr>
        <w:t xml:space="preserve"> computed for </w:t>
      </w:r>
      <m:oMath>
        <m:r>
          <w:rPr>
            <w:rFonts w:ascii="Cambria Math" w:eastAsia="Times New Roman" w:hAnsi="Cambria Math" w:cs="Segoe UI"/>
            <w:color w:val="24292E"/>
            <w:sz w:val="24"/>
            <w:szCs w:val="24"/>
            <w:lang w:val="en-US" w:eastAsia="sk-SK"/>
          </w:rPr>
          <m:t>n</m:t>
        </m:r>
      </m:oMath>
      <w:r w:rsidRPr="00AB25A9">
        <w:rPr>
          <w:rFonts w:ascii="Segoe UI" w:eastAsia="Times New Roman" w:hAnsi="Segoe UI" w:cs="Segoe UI"/>
          <w:color w:val="24292E"/>
          <w:sz w:val="24"/>
          <w:szCs w:val="24"/>
          <w:lang w:val="en-US" w:eastAsia="sk-SK"/>
        </w:rPr>
        <w:t xml:space="preserve"> different predictions</w:t>
      </w:r>
    </w:p>
    <w:p w:rsidR="00D23C14" w:rsidRPr="00AB25A9" w:rsidRDefault="004F57FA" w:rsidP="00D23C14">
      <w:pPr>
        <w:spacing w:after="240" w:line="240" w:lineRule="auto"/>
        <w:ind w:left="360"/>
        <w:rPr>
          <w:rFonts w:ascii="Segoe UI" w:eastAsia="Times New Roman" w:hAnsi="Segoe UI" w:cs="Segoe UI"/>
          <w:color w:val="24292E"/>
          <w:sz w:val="24"/>
          <w:szCs w:val="24"/>
          <w:lang w:val="en-US" w:eastAsia="sk-SK"/>
        </w:rPr>
      </w:pPr>
      <w:hyperlink r:id="rId8" w:history="1">
        <w:r w:rsidR="00595E82" w:rsidRPr="00AB25A9">
          <w:rPr>
            <w:rStyle w:val="Hyperlink"/>
            <w:rFonts w:ascii="Segoe UI" w:eastAsia="Times New Roman" w:hAnsi="Segoe UI" w:cs="Segoe UI"/>
            <w:sz w:val="24"/>
            <w:szCs w:val="24"/>
            <w:lang w:val="en-US" w:eastAsia="sk-SK"/>
          </w:rPr>
          <w:t>https://en.wikipedia.org/wiki/Coefficient_of_determination</w:t>
        </w:r>
      </w:hyperlink>
    </w:p>
    <w:p w:rsidR="00595E82" w:rsidRPr="00AB25A9" w:rsidRDefault="00595E82" w:rsidP="00D23C14">
      <w:pPr>
        <w:spacing w:after="240" w:line="240" w:lineRule="auto"/>
        <w:ind w:left="360"/>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http://stattrek.com/statistics/dictionary.aspx?definition=coefficient_of_determination</w:t>
      </w:r>
    </w:p>
    <w:p w:rsidR="00271DDA" w:rsidRDefault="00271DDA"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lastRenderedPageBreak/>
        <w:t>II. Analysis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Data Exploration</w:t>
      </w:r>
    </w:p>
    <w:p w:rsidR="00CC3A41" w:rsidRPr="00AB25A9" w:rsidRDefault="00CC3A41" w:rsidP="00CC3A41">
      <w:pPr>
        <w:pStyle w:val="Heading4"/>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Features</w:t>
      </w:r>
    </w:p>
    <w:p w:rsidR="000E4309" w:rsidRPr="00823723" w:rsidRDefault="00900B6E" w:rsidP="00823723">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Each house in the dataset is described by 80 features. </w:t>
      </w:r>
      <w:r w:rsidR="00823723" w:rsidRPr="00ED700F">
        <w:rPr>
          <w:rFonts w:ascii="Segoe UI" w:eastAsia="Times New Roman" w:hAnsi="Segoe UI" w:cs="Segoe UI"/>
          <w:color w:val="24292E"/>
          <w:sz w:val="24"/>
          <w:szCs w:val="24"/>
          <w:lang w:val="en-US" w:eastAsia="sk-SK"/>
        </w:rPr>
        <w:t>These features</w:t>
      </w:r>
      <w:r w:rsidRPr="00ED700F">
        <w:rPr>
          <w:rFonts w:ascii="Segoe UI" w:eastAsia="Times New Roman" w:hAnsi="Segoe UI" w:cs="Segoe UI"/>
          <w:color w:val="24292E"/>
          <w:sz w:val="24"/>
          <w:szCs w:val="24"/>
          <w:lang w:val="en-US" w:eastAsia="sk-SK"/>
        </w:rPr>
        <w:t xml:space="preserve"> characterize almos</w:t>
      </w:r>
      <w:r w:rsidR="00F612EB" w:rsidRPr="00ED700F">
        <w:rPr>
          <w:rFonts w:ascii="Segoe UI" w:eastAsia="Times New Roman" w:hAnsi="Segoe UI" w:cs="Segoe UI"/>
          <w:color w:val="24292E"/>
          <w:sz w:val="24"/>
          <w:szCs w:val="24"/>
          <w:lang w:val="en-US" w:eastAsia="sk-SK"/>
        </w:rPr>
        <w:t xml:space="preserve">t every aspect of the property which can differentiate particular house from the others. </w:t>
      </w:r>
      <w:r w:rsidR="00E9048C">
        <w:rPr>
          <w:rFonts w:ascii="Segoe UI" w:eastAsia="Times New Roman" w:hAnsi="Segoe UI" w:cs="Segoe UI"/>
          <w:color w:val="24292E"/>
          <w:sz w:val="24"/>
          <w:szCs w:val="24"/>
          <w:lang w:val="en-US" w:eastAsia="sk-SK"/>
        </w:rPr>
        <w:t xml:space="preserve"> </w:t>
      </w:r>
    </w:p>
    <w:p w:rsidR="00900B6E" w:rsidRPr="00AB25A9" w:rsidRDefault="00DA2AB0" w:rsidP="00900B6E">
      <w:pPr>
        <w:pStyle w:val="Heading4"/>
        <w:rPr>
          <w:rFonts w:ascii="Segoe UI" w:eastAsia="Times New Roman" w:hAnsi="Segoe UI" w:cs="Segoe UI"/>
          <w:bCs/>
          <w:color w:val="24292E"/>
          <w:sz w:val="30"/>
          <w:szCs w:val="30"/>
          <w:lang w:val="en-US" w:eastAsia="sk-SK"/>
        </w:rPr>
      </w:pPr>
      <w:proofErr w:type="spellStart"/>
      <w:r w:rsidRPr="00AB25A9">
        <w:rPr>
          <w:rFonts w:ascii="Segoe UI" w:eastAsia="Times New Roman" w:hAnsi="Segoe UI" w:cs="Segoe UI"/>
          <w:bCs/>
          <w:color w:val="24292E"/>
          <w:sz w:val="30"/>
          <w:szCs w:val="30"/>
          <w:lang w:val="en-US" w:eastAsia="sk-SK"/>
        </w:rPr>
        <w:t>SalePrice</w:t>
      </w:r>
      <w:proofErr w:type="spellEnd"/>
    </w:p>
    <w:p w:rsidR="00F612EB" w:rsidRPr="00ED700F" w:rsidRDefault="00900B6E" w:rsidP="00900B6E">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Sale price of the house is the target variable. </w:t>
      </w:r>
      <w:r w:rsidR="00610F53" w:rsidRPr="00ED700F">
        <w:rPr>
          <w:rFonts w:ascii="Segoe UI" w:eastAsia="Times New Roman" w:hAnsi="Segoe UI" w:cs="Segoe UI"/>
          <w:color w:val="24292E"/>
          <w:sz w:val="24"/>
          <w:szCs w:val="24"/>
          <w:lang w:val="en-US" w:eastAsia="sk-SK"/>
        </w:rPr>
        <w:t xml:space="preserve"> </w:t>
      </w:r>
      <w:r w:rsidR="00F612EB" w:rsidRPr="00ED700F">
        <w:rPr>
          <w:rFonts w:ascii="Segoe UI" w:eastAsia="Times New Roman" w:hAnsi="Segoe UI" w:cs="Segoe UI"/>
          <w:color w:val="24292E"/>
          <w:sz w:val="24"/>
          <w:szCs w:val="24"/>
          <w:lang w:val="en-US" w:eastAsia="sk-SK"/>
        </w:rPr>
        <w:t xml:space="preserve">Base on </w:t>
      </w:r>
      <w:proofErr w:type="gramStart"/>
      <w:r w:rsidR="00F612EB" w:rsidRPr="00ED700F">
        <w:rPr>
          <w:rFonts w:ascii="Segoe UI" w:eastAsia="Times New Roman" w:hAnsi="Segoe UI" w:cs="Segoe UI"/>
          <w:color w:val="24292E"/>
          <w:sz w:val="24"/>
          <w:szCs w:val="24"/>
          <w:lang w:val="en-US" w:eastAsia="sk-SK"/>
        </w:rPr>
        <w:t>this values</w:t>
      </w:r>
      <w:proofErr w:type="gramEnd"/>
      <w:r w:rsidR="00F612EB" w:rsidRPr="00ED700F">
        <w:rPr>
          <w:rFonts w:ascii="Segoe UI" w:eastAsia="Times New Roman" w:hAnsi="Segoe UI" w:cs="Segoe UI"/>
          <w:color w:val="24292E"/>
          <w:sz w:val="24"/>
          <w:szCs w:val="24"/>
          <w:lang w:val="en-US" w:eastAsia="sk-SK"/>
        </w:rPr>
        <w:t xml:space="preserve"> I will try to find model which will predict these prices with highest possible accuracy.</w:t>
      </w:r>
    </w:p>
    <w:p w:rsidR="00610F53" w:rsidRPr="00ED700F" w:rsidRDefault="00610F53" w:rsidP="00900B6E">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The basic statistic the sale price shows following:</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Maximum price: </w:t>
      </w:r>
      <w:r w:rsidRPr="00F57903">
        <w:rPr>
          <w:rFonts w:ascii="Segoe UI" w:hAnsi="Segoe UI" w:cs="Segoe UI"/>
          <w:i/>
          <w:sz w:val="24"/>
          <w:lang w:val="en-US" w:eastAsia="sk-SK"/>
        </w:rPr>
        <w:tab/>
      </w:r>
      <w:r w:rsidRPr="00F57903">
        <w:rPr>
          <w:rFonts w:ascii="Segoe UI" w:hAnsi="Segoe UI" w:cs="Segoe UI"/>
          <w:i/>
          <w:sz w:val="24"/>
          <w:lang w:val="en-US" w:eastAsia="sk-SK"/>
        </w:rPr>
        <w:tab/>
        <w:t>$755,000.00</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Minimum price: </w:t>
      </w:r>
      <w:r w:rsidRPr="00F57903">
        <w:rPr>
          <w:rFonts w:ascii="Segoe UI" w:hAnsi="Segoe UI" w:cs="Segoe UI"/>
          <w:i/>
          <w:sz w:val="24"/>
          <w:lang w:val="en-US" w:eastAsia="sk-SK"/>
        </w:rPr>
        <w:tab/>
      </w:r>
      <w:r w:rsidRPr="00F57903">
        <w:rPr>
          <w:rFonts w:ascii="Segoe UI" w:hAnsi="Segoe UI" w:cs="Segoe UI"/>
          <w:i/>
          <w:sz w:val="24"/>
          <w:lang w:val="en-US" w:eastAsia="sk-SK"/>
        </w:rPr>
        <w:tab/>
        <w:t>$34,900.00</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Mean price:    </w:t>
      </w:r>
      <w:r w:rsidRPr="00F57903">
        <w:rPr>
          <w:rFonts w:ascii="Segoe UI" w:hAnsi="Segoe UI" w:cs="Segoe UI"/>
          <w:i/>
          <w:sz w:val="24"/>
          <w:lang w:val="en-US" w:eastAsia="sk-SK"/>
        </w:rPr>
        <w:tab/>
      </w:r>
      <w:r w:rsidRPr="00F57903">
        <w:rPr>
          <w:rFonts w:ascii="Segoe UI" w:hAnsi="Segoe UI" w:cs="Segoe UI"/>
          <w:i/>
          <w:sz w:val="24"/>
          <w:lang w:val="en-US" w:eastAsia="sk-SK"/>
        </w:rPr>
        <w:tab/>
        <w:t>$180,921.20</w:t>
      </w:r>
    </w:p>
    <w:p w:rsidR="00610F53" w:rsidRPr="00F57903" w:rsidRDefault="00610F53" w:rsidP="00F57903">
      <w:pPr>
        <w:pStyle w:val="NoSpacing"/>
        <w:ind w:firstLine="708"/>
        <w:rPr>
          <w:rFonts w:ascii="Segoe UI" w:hAnsi="Segoe UI" w:cs="Segoe UI"/>
          <w:i/>
          <w:sz w:val="24"/>
          <w:lang w:val="en-US" w:eastAsia="sk-SK"/>
        </w:rPr>
      </w:pPr>
      <w:r w:rsidRPr="00F57903">
        <w:rPr>
          <w:rFonts w:ascii="Segoe UI" w:hAnsi="Segoe UI" w:cs="Segoe UI"/>
          <w:i/>
          <w:sz w:val="24"/>
          <w:lang w:val="en-US" w:eastAsia="sk-SK"/>
        </w:rPr>
        <w:t xml:space="preserve">Median price   </w:t>
      </w:r>
      <w:r w:rsidRPr="00F57903">
        <w:rPr>
          <w:rFonts w:ascii="Segoe UI" w:hAnsi="Segoe UI" w:cs="Segoe UI"/>
          <w:i/>
          <w:sz w:val="24"/>
          <w:lang w:val="en-US" w:eastAsia="sk-SK"/>
        </w:rPr>
        <w:tab/>
      </w:r>
      <w:r w:rsidRPr="00F57903">
        <w:rPr>
          <w:rFonts w:ascii="Segoe UI" w:hAnsi="Segoe UI" w:cs="Segoe UI"/>
          <w:i/>
          <w:sz w:val="24"/>
          <w:lang w:val="en-US" w:eastAsia="sk-SK"/>
        </w:rPr>
        <w:tab/>
        <w:t>$163,000.00</w:t>
      </w:r>
    </w:p>
    <w:p w:rsidR="00610F53" w:rsidRPr="00F57903" w:rsidRDefault="00610F53" w:rsidP="00DA7793">
      <w:pPr>
        <w:pStyle w:val="NoSpacing"/>
        <w:rPr>
          <w:rFonts w:ascii="Segoe UI" w:hAnsi="Segoe UI" w:cs="Segoe UI"/>
          <w:i/>
          <w:sz w:val="24"/>
          <w:lang w:val="en-US" w:eastAsia="sk-SK"/>
        </w:rPr>
      </w:pPr>
      <w:r w:rsidRPr="00F57903">
        <w:rPr>
          <w:rFonts w:ascii="Segoe UI" w:hAnsi="Segoe UI" w:cs="Segoe UI"/>
          <w:i/>
          <w:sz w:val="24"/>
          <w:lang w:val="en-US" w:eastAsia="sk-SK"/>
        </w:rPr>
        <w:t xml:space="preserve">Standard deviation of prices: </w:t>
      </w:r>
      <w:r w:rsidRPr="00F57903">
        <w:rPr>
          <w:rFonts w:ascii="Segoe UI" w:hAnsi="Segoe UI" w:cs="Segoe UI"/>
          <w:i/>
          <w:sz w:val="24"/>
          <w:lang w:val="en-US" w:eastAsia="sk-SK"/>
        </w:rPr>
        <w:tab/>
        <w:t>$79,415.29</w:t>
      </w:r>
    </w:p>
    <w:p w:rsidR="00F57903" w:rsidRPr="00F57903" w:rsidRDefault="00F57903" w:rsidP="00DA7793">
      <w:pPr>
        <w:pStyle w:val="NoSpacing"/>
        <w:rPr>
          <w:sz w:val="24"/>
          <w:lang w:val="en-US" w:eastAsia="sk-SK"/>
        </w:rPr>
      </w:pPr>
    </w:p>
    <w:p w:rsidR="00F612EB" w:rsidRPr="00ED700F" w:rsidRDefault="00F612EB" w:rsidP="00900B6E">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w:t>
      </w:r>
      <w:r w:rsidR="00610F53" w:rsidRPr="00ED700F">
        <w:rPr>
          <w:rFonts w:ascii="Segoe UI" w:eastAsia="Times New Roman" w:hAnsi="Segoe UI" w:cs="Segoe UI"/>
          <w:color w:val="24292E"/>
          <w:sz w:val="24"/>
          <w:szCs w:val="24"/>
          <w:lang w:val="en-US" w:eastAsia="sk-SK"/>
        </w:rPr>
        <w:t>he</w:t>
      </w:r>
      <w:r w:rsidRPr="00ED700F">
        <w:rPr>
          <w:rFonts w:ascii="Segoe UI" w:eastAsia="Times New Roman" w:hAnsi="Segoe UI" w:cs="Segoe UI"/>
          <w:color w:val="24292E"/>
          <w:sz w:val="24"/>
          <w:szCs w:val="24"/>
          <w:lang w:val="en-US" w:eastAsia="sk-SK"/>
        </w:rPr>
        <w:t xml:space="preserve"> </w:t>
      </w:r>
      <w:r w:rsidRPr="00ED700F">
        <w:rPr>
          <w:rFonts w:ascii="Segoe UI" w:eastAsia="Times New Roman" w:hAnsi="Segoe UI" w:cs="Segoe UI"/>
          <w:color w:val="24292E"/>
          <w:sz w:val="24"/>
          <w:szCs w:val="24"/>
          <w:lang w:val="en-US" w:eastAsia="sk-SK"/>
        </w:rPr>
        <w:t>distribution</w:t>
      </w:r>
      <w:r w:rsidRPr="00ED700F">
        <w:rPr>
          <w:rFonts w:ascii="Segoe UI" w:eastAsia="Times New Roman" w:hAnsi="Segoe UI" w:cs="Segoe UI"/>
          <w:color w:val="24292E"/>
          <w:sz w:val="24"/>
          <w:szCs w:val="24"/>
          <w:lang w:val="en-US" w:eastAsia="sk-SK"/>
        </w:rPr>
        <w:t xml:space="preserve"> of </w:t>
      </w:r>
      <w:proofErr w:type="spellStart"/>
      <w:r w:rsidR="00610F53" w:rsidRPr="00ED700F">
        <w:rPr>
          <w:rFonts w:ascii="Segoe UI" w:eastAsia="Times New Roman" w:hAnsi="Segoe UI" w:cs="Segoe UI"/>
          <w:color w:val="24292E"/>
          <w:sz w:val="24"/>
          <w:szCs w:val="24"/>
          <w:lang w:val="en-US" w:eastAsia="sk-SK"/>
        </w:rPr>
        <w:t>SalePrice</w:t>
      </w:r>
      <w:proofErr w:type="spellEnd"/>
      <w:r w:rsidR="00610F53" w:rsidRPr="00ED700F">
        <w:rPr>
          <w:rFonts w:ascii="Segoe UI" w:eastAsia="Times New Roman" w:hAnsi="Segoe UI" w:cs="Segoe UI"/>
          <w:color w:val="24292E"/>
          <w:sz w:val="24"/>
          <w:szCs w:val="24"/>
          <w:lang w:val="en-US" w:eastAsia="sk-SK"/>
        </w:rPr>
        <w:t xml:space="preserve"> </w:t>
      </w:r>
      <w:r w:rsidR="00A80892" w:rsidRPr="00ED700F">
        <w:rPr>
          <w:rFonts w:ascii="Segoe UI" w:eastAsia="Times New Roman" w:hAnsi="Segoe UI" w:cs="Segoe UI"/>
          <w:color w:val="24292E"/>
          <w:sz w:val="24"/>
          <w:szCs w:val="24"/>
          <w:lang w:val="en-US" w:eastAsia="sk-SK"/>
        </w:rPr>
        <w:t>deviates from normal distribution</w:t>
      </w:r>
      <w:r w:rsidRPr="00ED700F">
        <w:rPr>
          <w:rFonts w:ascii="Segoe UI" w:eastAsia="Times New Roman" w:hAnsi="Segoe UI" w:cs="Segoe UI"/>
          <w:color w:val="24292E"/>
          <w:sz w:val="24"/>
          <w:szCs w:val="24"/>
          <w:lang w:val="en-US" w:eastAsia="sk-SK"/>
        </w:rPr>
        <w:t>,</w:t>
      </w:r>
      <w:r w:rsidR="00A80892" w:rsidRPr="00ED700F">
        <w:rPr>
          <w:rFonts w:ascii="Segoe UI" w:eastAsia="Times New Roman" w:hAnsi="Segoe UI" w:cs="Segoe UI"/>
          <w:color w:val="24292E"/>
          <w:sz w:val="24"/>
          <w:szCs w:val="24"/>
          <w:lang w:val="en-US" w:eastAsia="sk-SK"/>
        </w:rPr>
        <w:t xml:space="preserve"> </w:t>
      </w:r>
      <w:r w:rsidR="000E4309">
        <w:rPr>
          <w:rFonts w:ascii="Segoe UI" w:eastAsia="Times New Roman" w:hAnsi="Segoe UI" w:cs="Segoe UI"/>
          <w:color w:val="24292E"/>
          <w:sz w:val="24"/>
          <w:szCs w:val="24"/>
          <w:lang w:val="en-US" w:eastAsia="sk-SK"/>
        </w:rPr>
        <w:t xml:space="preserve">shows skewness to the left </w:t>
      </w:r>
      <w:r w:rsidR="00610F53" w:rsidRPr="00ED700F">
        <w:rPr>
          <w:rFonts w:ascii="Segoe UI" w:eastAsia="Times New Roman" w:hAnsi="Segoe UI" w:cs="Segoe UI"/>
          <w:color w:val="24292E"/>
          <w:sz w:val="24"/>
          <w:szCs w:val="24"/>
          <w:lang w:val="en-US" w:eastAsia="sk-SK"/>
        </w:rPr>
        <w:t>(towards lower prices) which is not a surprise</w:t>
      </w:r>
      <w:r w:rsidRPr="00ED700F">
        <w:rPr>
          <w:rFonts w:ascii="Segoe UI" w:eastAsia="Times New Roman" w:hAnsi="Segoe UI" w:cs="Segoe UI"/>
          <w:color w:val="24292E"/>
          <w:sz w:val="24"/>
          <w:szCs w:val="24"/>
          <w:lang w:val="en-US" w:eastAsia="sk-SK"/>
        </w:rPr>
        <w:t xml:space="preserve">, because </w:t>
      </w:r>
      <w:r w:rsidR="00ED700F" w:rsidRPr="00ED700F">
        <w:rPr>
          <w:rFonts w:ascii="Segoe UI" w:eastAsia="Times New Roman" w:hAnsi="Segoe UI" w:cs="Segoe UI"/>
          <w:color w:val="24292E"/>
          <w:sz w:val="24"/>
          <w:szCs w:val="24"/>
          <w:lang w:val="en-US" w:eastAsia="sk-SK"/>
        </w:rPr>
        <w:t>maximal price of a ho</w:t>
      </w:r>
      <w:r w:rsidRPr="00ED700F">
        <w:rPr>
          <w:rFonts w:ascii="Segoe UI" w:eastAsia="Times New Roman" w:hAnsi="Segoe UI" w:cs="Segoe UI"/>
          <w:color w:val="24292E"/>
          <w:sz w:val="24"/>
          <w:szCs w:val="24"/>
          <w:lang w:val="en-US" w:eastAsia="sk-SK"/>
        </w:rPr>
        <w:t>use has no limits.</w:t>
      </w:r>
    </w:p>
    <w:p w:rsidR="00A80892" w:rsidRPr="00AB25A9" w:rsidRDefault="00F612EB" w:rsidP="00900B6E">
      <w:pPr>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 xml:space="preserve"> </w:t>
      </w:r>
    </w:p>
    <w:p w:rsidR="00900B6E" w:rsidRPr="00AB25A9" w:rsidRDefault="00610F53" w:rsidP="00900B6E">
      <w:pPr>
        <w:rPr>
          <w:lang w:val="en-US" w:eastAsia="sk-SK"/>
        </w:rPr>
      </w:pPr>
      <w:r w:rsidRPr="00AB25A9">
        <w:rPr>
          <w:noProof/>
          <w:lang w:val="en-US"/>
        </w:rPr>
        <w:drawing>
          <wp:anchor distT="0" distB="0" distL="114300" distR="114300" simplePos="0" relativeHeight="251658240" behindDoc="0" locked="0" layoutInCell="1" allowOverlap="1">
            <wp:simplePos x="0" y="0"/>
            <wp:positionH relativeFrom="column">
              <wp:posOffset>-534</wp:posOffset>
            </wp:positionH>
            <wp:positionV relativeFrom="paragraph">
              <wp:posOffset>-862</wp:posOffset>
            </wp:positionV>
            <wp:extent cx="6024253" cy="17995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4253" cy="1799573"/>
                    </a:xfrm>
                    <a:prstGeom prst="rect">
                      <a:avLst/>
                    </a:prstGeom>
                  </pic:spPr>
                </pic:pic>
              </a:graphicData>
            </a:graphic>
          </wp:anchor>
        </w:drawing>
      </w:r>
    </w:p>
    <w:p w:rsidR="00DA2AB0" w:rsidRPr="00F57903" w:rsidRDefault="00DA2AB0" w:rsidP="00F57903">
      <w:pPr>
        <w:pStyle w:val="Heading4"/>
        <w:rPr>
          <w:rFonts w:ascii="Segoe UI" w:eastAsia="Times New Roman" w:hAnsi="Segoe UI" w:cs="Segoe UI"/>
          <w:bCs/>
          <w:color w:val="24292E"/>
          <w:sz w:val="30"/>
          <w:szCs w:val="30"/>
          <w:lang w:val="en-US" w:eastAsia="sk-SK"/>
        </w:rPr>
      </w:pPr>
      <w:r w:rsidRPr="00F57903">
        <w:rPr>
          <w:rFonts w:ascii="Segoe UI" w:eastAsia="Times New Roman" w:hAnsi="Segoe UI" w:cs="Segoe UI"/>
          <w:bCs/>
          <w:color w:val="24292E"/>
          <w:sz w:val="30"/>
          <w:szCs w:val="30"/>
          <w:lang w:val="en-US" w:eastAsia="sk-SK"/>
        </w:rPr>
        <w:t>Categorical and Continuous values</w:t>
      </w:r>
    </w:p>
    <w:p w:rsidR="00E9048C" w:rsidRPr="00823723" w:rsidRDefault="00E9048C" w:rsidP="00E9048C">
      <w:pPr>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 xml:space="preserve">Simple request on features data type </w:t>
      </w:r>
      <w:r w:rsidR="000364F0">
        <w:rPr>
          <w:rFonts w:ascii="Segoe UI" w:eastAsia="Times New Roman" w:hAnsi="Segoe UI" w:cs="Segoe UI"/>
          <w:color w:val="24292E"/>
          <w:sz w:val="24"/>
          <w:szCs w:val="24"/>
          <w:lang w:val="en-US" w:eastAsia="sk-SK"/>
        </w:rPr>
        <w:t xml:space="preserve">stated, </w:t>
      </w:r>
      <w:r>
        <w:rPr>
          <w:rFonts w:ascii="Segoe UI" w:eastAsia="Times New Roman" w:hAnsi="Segoe UI" w:cs="Segoe UI"/>
          <w:color w:val="24292E"/>
          <w:sz w:val="24"/>
          <w:szCs w:val="24"/>
          <w:lang w:val="en-US" w:eastAsia="sk-SK"/>
        </w:rPr>
        <w:t xml:space="preserve">that 27 </w:t>
      </w:r>
      <w:r w:rsidR="000364F0">
        <w:rPr>
          <w:rFonts w:ascii="Segoe UI" w:eastAsia="Times New Roman" w:hAnsi="Segoe UI" w:cs="Segoe UI"/>
          <w:color w:val="24292E"/>
          <w:sz w:val="24"/>
          <w:szCs w:val="24"/>
          <w:lang w:val="en-US" w:eastAsia="sk-SK"/>
        </w:rPr>
        <w:t xml:space="preserve">of </w:t>
      </w:r>
      <w:r>
        <w:rPr>
          <w:rFonts w:ascii="Segoe UI" w:eastAsia="Times New Roman" w:hAnsi="Segoe UI" w:cs="Segoe UI"/>
          <w:color w:val="24292E"/>
          <w:sz w:val="24"/>
          <w:szCs w:val="24"/>
          <w:lang w:val="en-US" w:eastAsia="sk-SK"/>
        </w:rPr>
        <w:t>features are numerical and 43 are categorical.</w:t>
      </w:r>
    </w:p>
    <w:p w:rsidR="00782948" w:rsidRPr="00ED700F" w:rsidRDefault="000364F0" w:rsidP="00A80892">
      <w:pPr>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lastRenderedPageBreak/>
        <w:t>The f</w:t>
      </w:r>
      <w:r w:rsidR="00A80892" w:rsidRPr="00ED700F">
        <w:rPr>
          <w:rFonts w:ascii="Segoe UI" w:eastAsia="Times New Roman" w:hAnsi="Segoe UI" w:cs="Segoe UI"/>
          <w:color w:val="24292E"/>
          <w:sz w:val="24"/>
          <w:szCs w:val="24"/>
          <w:lang w:val="en-US" w:eastAsia="sk-SK"/>
        </w:rPr>
        <w:t xml:space="preserve">eatures describing measurable </w:t>
      </w:r>
      <w:r w:rsidR="00071ACB" w:rsidRPr="00ED700F">
        <w:rPr>
          <w:rFonts w:ascii="Segoe UI" w:eastAsia="Times New Roman" w:hAnsi="Segoe UI" w:cs="Segoe UI"/>
          <w:color w:val="24292E"/>
          <w:sz w:val="24"/>
          <w:szCs w:val="24"/>
          <w:lang w:val="en-US" w:eastAsia="sk-SK"/>
        </w:rPr>
        <w:t>attributes as</w:t>
      </w:r>
      <w:r w:rsidR="00782948" w:rsidRPr="00ED700F">
        <w:rPr>
          <w:rFonts w:ascii="Segoe UI" w:eastAsia="Times New Roman" w:hAnsi="Segoe UI" w:cs="Segoe UI"/>
          <w:color w:val="24292E"/>
          <w:sz w:val="24"/>
          <w:szCs w:val="24"/>
          <w:lang w:val="en-US" w:eastAsia="sk-SK"/>
        </w:rPr>
        <w:t xml:space="preserve"> for example square </w:t>
      </w:r>
      <w:r w:rsidR="00071ACB" w:rsidRPr="00ED700F">
        <w:rPr>
          <w:rFonts w:ascii="Segoe UI" w:eastAsia="Times New Roman" w:hAnsi="Segoe UI" w:cs="Segoe UI"/>
          <w:color w:val="24292E"/>
          <w:sz w:val="24"/>
          <w:szCs w:val="24"/>
          <w:lang w:val="en-US" w:eastAsia="sk-SK"/>
        </w:rPr>
        <w:t>footage are</w:t>
      </w:r>
      <w:r w:rsidR="00782948" w:rsidRPr="00ED700F">
        <w:rPr>
          <w:rFonts w:ascii="Segoe UI" w:eastAsia="Times New Roman" w:hAnsi="Segoe UI" w:cs="Segoe UI"/>
          <w:color w:val="24292E"/>
          <w:sz w:val="24"/>
          <w:szCs w:val="24"/>
          <w:lang w:val="en-US" w:eastAsia="sk-SK"/>
        </w:rPr>
        <w:t xml:space="preserve"> </w:t>
      </w:r>
      <w:r w:rsidR="00071ACB" w:rsidRPr="00ED700F">
        <w:rPr>
          <w:rFonts w:ascii="Segoe UI" w:eastAsia="Times New Roman" w:hAnsi="Segoe UI" w:cs="Segoe UI"/>
          <w:color w:val="24292E"/>
          <w:sz w:val="24"/>
          <w:szCs w:val="24"/>
          <w:lang w:val="en-US" w:eastAsia="sk-SK"/>
        </w:rPr>
        <w:t xml:space="preserve">described by </w:t>
      </w:r>
      <w:r w:rsidR="00A80892" w:rsidRPr="00ED700F">
        <w:rPr>
          <w:rFonts w:ascii="Segoe UI" w:eastAsia="Times New Roman" w:hAnsi="Segoe UI" w:cs="Segoe UI"/>
          <w:color w:val="24292E"/>
          <w:sz w:val="24"/>
          <w:szCs w:val="24"/>
          <w:lang w:val="en-US" w:eastAsia="sk-SK"/>
        </w:rPr>
        <w:t xml:space="preserve">ontinues </w:t>
      </w:r>
      <w:r w:rsidR="00071ACB" w:rsidRPr="00ED700F">
        <w:rPr>
          <w:rFonts w:ascii="Segoe UI" w:eastAsia="Times New Roman" w:hAnsi="Segoe UI" w:cs="Segoe UI"/>
          <w:color w:val="24292E"/>
          <w:sz w:val="24"/>
          <w:szCs w:val="24"/>
          <w:lang w:val="en-US" w:eastAsia="sk-SK"/>
        </w:rPr>
        <w:t xml:space="preserve">values, or it can hold number specifying </w:t>
      </w:r>
      <w:r>
        <w:rPr>
          <w:rFonts w:ascii="Segoe UI" w:eastAsia="Times New Roman" w:hAnsi="Segoe UI" w:cs="Segoe UI"/>
          <w:color w:val="24292E"/>
          <w:sz w:val="24"/>
          <w:szCs w:val="24"/>
          <w:lang w:val="en-US" w:eastAsia="sk-SK"/>
        </w:rPr>
        <w:t xml:space="preserve">of </w:t>
      </w:r>
      <w:r w:rsidR="00071ACB" w:rsidRPr="00ED700F">
        <w:rPr>
          <w:rFonts w:ascii="Segoe UI" w:eastAsia="Times New Roman" w:hAnsi="Segoe UI" w:cs="Segoe UI"/>
          <w:color w:val="24292E"/>
          <w:sz w:val="24"/>
          <w:szCs w:val="24"/>
          <w:lang w:val="en-US" w:eastAsia="sk-SK"/>
        </w:rPr>
        <w:t xml:space="preserve">an </w:t>
      </w:r>
      <w:proofErr w:type="gramStart"/>
      <w:r w:rsidR="00071ACB" w:rsidRPr="00ED700F">
        <w:rPr>
          <w:rFonts w:ascii="Segoe UI" w:eastAsia="Times New Roman" w:hAnsi="Segoe UI" w:cs="Segoe UI"/>
          <w:color w:val="24292E"/>
          <w:sz w:val="24"/>
          <w:szCs w:val="24"/>
          <w:lang w:val="en-US" w:eastAsia="sk-SK"/>
        </w:rPr>
        <w:t>amount</w:t>
      </w:r>
      <w:proofErr w:type="gramEnd"/>
      <w:r w:rsidR="00071ACB" w:rsidRPr="00ED700F">
        <w:rPr>
          <w:rFonts w:ascii="Segoe UI" w:eastAsia="Times New Roman" w:hAnsi="Segoe UI" w:cs="Segoe UI"/>
          <w:color w:val="24292E"/>
          <w:sz w:val="24"/>
          <w:szCs w:val="24"/>
          <w:lang w:val="en-US" w:eastAsia="sk-SK"/>
        </w:rPr>
        <w:t xml:space="preserve"> of objects. </w:t>
      </w:r>
    </w:p>
    <w:p w:rsidR="00782948" w:rsidRPr="00ED700F" w:rsidRDefault="00071ACB"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Typical continues variable features</w:t>
      </w:r>
      <w:r w:rsidR="00782948" w:rsidRPr="00ED700F">
        <w:rPr>
          <w:rFonts w:ascii="Segoe UI" w:eastAsia="Times New Roman" w:hAnsi="Segoe UI" w:cs="Segoe UI"/>
          <w:color w:val="24292E"/>
          <w:sz w:val="24"/>
          <w:szCs w:val="24"/>
          <w:lang w:val="en-US" w:eastAsia="sk-SK"/>
        </w:rPr>
        <w:t xml:space="preserve"> are for example:</w:t>
      </w:r>
    </w:p>
    <w:p w:rsidR="00782948" w:rsidRPr="00ED700F" w:rsidRDefault="00782948"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G</w:t>
      </w:r>
      <w:r w:rsidR="00E31B6F" w:rsidRPr="00ED700F">
        <w:rPr>
          <w:rFonts w:ascii="Segoe UI" w:eastAsia="Times New Roman" w:hAnsi="Segoe UI" w:cs="Segoe UI"/>
          <w:color w:val="24292E"/>
          <w:sz w:val="24"/>
          <w:szCs w:val="24"/>
          <w:lang w:val="en-US" w:eastAsia="sk-SK"/>
        </w:rPr>
        <w:t>rLivArea</w:t>
      </w:r>
      <w:proofErr w:type="spellEnd"/>
      <w:r w:rsidR="00E31B6F" w:rsidRPr="00ED700F">
        <w:rPr>
          <w:rFonts w:ascii="Segoe UI" w:eastAsia="Times New Roman" w:hAnsi="Segoe UI" w:cs="Segoe UI"/>
          <w:color w:val="24292E"/>
          <w:sz w:val="24"/>
          <w:szCs w:val="24"/>
          <w:lang w:val="en-US" w:eastAsia="sk-SK"/>
        </w:rPr>
        <w:t xml:space="preserve"> – </w:t>
      </w:r>
      <w:r w:rsidR="00071ACB" w:rsidRPr="00ED700F">
        <w:rPr>
          <w:rFonts w:ascii="Segoe UI" w:eastAsia="Times New Roman" w:hAnsi="Segoe UI" w:cs="Segoe UI"/>
          <w:color w:val="24292E"/>
          <w:sz w:val="24"/>
          <w:szCs w:val="24"/>
          <w:lang w:val="en-US" w:eastAsia="sk-SK"/>
        </w:rPr>
        <w:t xml:space="preserve"> </w:t>
      </w:r>
      <w:proofErr w:type="spellStart"/>
      <w:r w:rsidR="00071ACB" w:rsidRPr="00ED700F">
        <w:rPr>
          <w:rFonts w:ascii="Segoe UI" w:eastAsia="Times New Roman" w:hAnsi="Segoe UI" w:cs="Segoe UI"/>
          <w:color w:val="24292E"/>
          <w:sz w:val="24"/>
          <w:szCs w:val="24"/>
          <w:lang w:val="en-US" w:eastAsia="sk-SK"/>
        </w:rPr>
        <w:t>Above</w:t>
      </w:r>
      <w:proofErr w:type="spellEnd"/>
      <w:r w:rsidR="00071ACB" w:rsidRPr="00ED700F">
        <w:rPr>
          <w:rFonts w:ascii="Segoe UI" w:eastAsia="Times New Roman" w:hAnsi="Segoe UI" w:cs="Segoe UI"/>
          <w:color w:val="24292E"/>
          <w:sz w:val="24"/>
          <w:szCs w:val="24"/>
          <w:lang w:val="en-US" w:eastAsia="sk-SK"/>
        </w:rPr>
        <w:t xml:space="preserve"> </w:t>
      </w:r>
      <w:proofErr w:type="spellStart"/>
      <w:r w:rsidR="00071ACB" w:rsidRPr="00ED700F">
        <w:rPr>
          <w:rFonts w:ascii="Segoe UI" w:eastAsia="Times New Roman" w:hAnsi="Segoe UI" w:cs="Segoe UI"/>
          <w:color w:val="24292E"/>
          <w:sz w:val="24"/>
          <w:szCs w:val="24"/>
          <w:lang w:val="en-US" w:eastAsia="sk-SK"/>
        </w:rPr>
        <w:t>grade</w:t>
      </w:r>
      <w:proofErr w:type="spellEnd"/>
      <w:r w:rsidR="00071ACB" w:rsidRPr="00ED700F">
        <w:rPr>
          <w:rFonts w:ascii="Segoe UI" w:eastAsia="Times New Roman" w:hAnsi="Segoe UI" w:cs="Segoe UI"/>
          <w:color w:val="24292E"/>
          <w:sz w:val="24"/>
          <w:szCs w:val="24"/>
          <w:lang w:val="en-US" w:eastAsia="sk-SK"/>
        </w:rPr>
        <w:t xml:space="preserve"> (</w:t>
      </w:r>
      <w:proofErr w:type="spellStart"/>
      <w:r w:rsidR="00071ACB" w:rsidRPr="00ED700F">
        <w:rPr>
          <w:rFonts w:ascii="Segoe UI" w:eastAsia="Times New Roman" w:hAnsi="Segoe UI" w:cs="Segoe UI"/>
          <w:color w:val="24292E"/>
          <w:sz w:val="24"/>
          <w:szCs w:val="24"/>
          <w:lang w:val="en-US" w:eastAsia="sk-SK"/>
        </w:rPr>
        <w:t>ground</w:t>
      </w:r>
      <w:proofErr w:type="spellEnd"/>
      <w:r w:rsidR="00071ACB" w:rsidRPr="00ED700F">
        <w:rPr>
          <w:rFonts w:ascii="Segoe UI" w:eastAsia="Times New Roman" w:hAnsi="Segoe UI" w:cs="Segoe UI"/>
          <w:color w:val="24292E"/>
          <w:sz w:val="24"/>
          <w:szCs w:val="24"/>
          <w:lang w:val="en-US" w:eastAsia="sk-SK"/>
        </w:rPr>
        <w:t xml:space="preserve">) </w:t>
      </w:r>
      <w:proofErr w:type="spellStart"/>
      <w:r w:rsidR="00071ACB" w:rsidRPr="00ED700F">
        <w:rPr>
          <w:rFonts w:ascii="Segoe UI" w:eastAsia="Times New Roman" w:hAnsi="Segoe UI" w:cs="Segoe UI"/>
          <w:color w:val="24292E"/>
          <w:sz w:val="24"/>
          <w:szCs w:val="24"/>
          <w:lang w:val="en-US" w:eastAsia="sk-SK"/>
        </w:rPr>
        <w:t>living</w:t>
      </w:r>
      <w:proofErr w:type="spellEnd"/>
      <w:r w:rsidR="00071ACB" w:rsidRPr="00ED700F">
        <w:rPr>
          <w:rFonts w:ascii="Segoe UI" w:eastAsia="Times New Roman" w:hAnsi="Segoe UI" w:cs="Segoe UI"/>
          <w:color w:val="24292E"/>
          <w:sz w:val="24"/>
          <w:szCs w:val="24"/>
          <w:lang w:val="en-US" w:eastAsia="sk-SK"/>
        </w:rPr>
        <w:t xml:space="preserve"> </w:t>
      </w:r>
      <w:proofErr w:type="spellStart"/>
      <w:r w:rsidR="00071ACB" w:rsidRPr="00ED700F">
        <w:rPr>
          <w:rFonts w:ascii="Segoe UI" w:eastAsia="Times New Roman" w:hAnsi="Segoe UI" w:cs="Segoe UI"/>
          <w:color w:val="24292E"/>
          <w:sz w:val="24"/>
          <w:szCs w:val="24"/>
          <w:lang w:val="en-US" w:eastAsia="sk-SK"/>
        </w:rPr>
        <w:t>area</w:t>
      </w:r>
      <w:proofErr w:type="spellEnd"/>
      <w:r w:rsidR="00071ACB" w:rsidRPr="00ED700F">
        <w:rPr>
          <w:rFonts w:ascii="Segoe UI" w:eastAsia="Times New Roman" w:hAnsi="Segoe UI" w:cs="Segoe UI"/>
          <w:color w:val="24292E"/>
          <w:sz w:val="24"/>
          <w:szCs w:val="24"/>
          <w:lang w:val="en-US" w:eastAsia="sk-SK"/>
        </w:rPr>
        <w:t xml:space="preserve"> </w:t>
      </w:r>
      <w:proofErr w:type="spellStart"/>
      <w:r w:rsidR="00071ACB" w:rsidRPr="00ED700F">
        <w:rPr>
          <w:rFonts w:ascii="Segoe UI" w:eastAsia="Times New Roman" w:hAnsi="Segoe UI" w:cs="Segoe UI"/>
          <w:color w:val="24292E"/>
          <w:sz w:val="24"/>
          <w:szCs w:val="24"/>
          <w:lang w:val="en-US" w:eastAsia="sk-SK"/>
        </w:rPr>
        <w:t>square</w:t>
      </w:r>
      <w:proofErr w:type="spellEnd"/>
      <w:r w:rsidR="00071ACB" w:rsidRPr="00ED700F">
        <w:rPr>
          <w:rFonts w:ascii="Segoe UI" w:eastAsia="Times New Roman" w:hAnsi="Segoe UI" w:cs="Segoe UI"/>
          <w:color w:val="24292E"/>
          <w:sz w:val="24"/>
          <w:szCs w:val="24"/>
          <w:lang w:val="en-US" w:eastAsia="sk-SK"/>
        </w:rPr>
        <w:t xml:space="preserve"> </w:t>
      </w:r>
      <w:proofErr w:type="spellStart"/>
      <w:r w:rsidR="00071ACB" w:rsidRPr="00ED700F">
        <w:rPr>
          <w:rFonts w:ascii="Segoe UI" w:eastAsia="Times New Roman" w:hAnsi="Segoe UI" w:cs="Segoe UI"/>
          <w:color w:val="24292E"/>
          <w:sz w:val="24"/>
          <w:szCs w:val="24"/>
          <w:lang w:val="en-US" w:eastAsia="sk-SK"/>
        </w:rPr>
        <w:t>feet</w:t>
      </w:r>
      <w:proofErr w:type="spellEnd"/>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LotArea</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Lot</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size</w:t>
      </w:r>
      <w:proofErr w:type="spellEnd"/>
      <w:r w:rsidRPr="00ED700F">
        <w:rPr>
          <w:rFonts w:ascii="Segoe UI" w:eastAsia="Times New Roman" w:hAnsi="Segoe UI" w:cs="Segoe UI"/>
          <w:color w:val="24292E"/>
          <w:sz w:val="24"/>
          <w:szCs w:val="24"/>
          <w:lang w:val="en-US" w:eastAsia="sk-SK"/>
        </w:rPr>
        <w:t xml:space="preserve"> in </w:t>
      </w:r>
      <w:proofErr w:type="spellStart"/>
      <w:r w:rsidRPr="00ED700F">
        <w:rPr>
          <w:rFonts w:ascii="Segoe UI" w:eastAsia="Times New Roman" w:hAnsi="Segoe UI" w:cs="Segoe UI"/>
          <w:color w:val="24292E"/>
          <w:sz w:val="24"/>
          <w:szCs w:val="24"/>
          <w:lang w:val="en-US" w:eastAsia="sk-SK"/>
        </w:rPr>
        <w:t>square</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feet</w:t>
      </w:r>
      <w:proofErr w:type="spellEnd"/>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BsmtFinSF1: Type 1 </w:t>
      </w:r>
      <w:proofErr w:type="spellStart"/>
      <w:r w:rsidRPr="00ED700F">
        <w:rPr>
          <w:rFonts w:ascii="Segoe UI" w:eastAsia="Times New Roman" w:hAnsi="Segoe UI" w:cs="Segoe UI"/>
          <w:color w:val="24292E"/>
          <w:sz w:val="24"/>
          <w:szCs w:val="24"/>
          <w:lang w:val="en-US" w:eastAsia="sk-SK"/>
        </w:rPr>
        <w:t>finished</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square</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feet</w:t>
      </w:r>
      <w:proofErr w:type="spellEnd"/>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TotalBsmtSF</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Total</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square</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feet</w:t>
      </w:r>
      <w:proofErr w:type="spellEnd"/>
      <w:r w:rsidRPr="00ED700F">
        <w:rPr>
          <w:rFonts w:ascii="Segoe UI" w:eastAsia="Times New Roman" w:hAnsi="Segoe UI" w:cs="Segoe UI"/>
          <w:color w:val="24292E"/>
          <w:sz w:val="24"/>
          <w:szCs w:val="24"/>
          <w:lang w:val="en-US" w:eastAsia="sk-SK"/>
        </w:rPr>
        <w:t xml:space="preserve"> of </w:t>
      </w:r>
      <w:proofErr w:type="spellStart"/>
      <w:r w:rsidRPr="00ED700F">
        <w:rPr>
          <w:rFonts w:ascii="Segoe UI" w:eastAsia="Times New Roman" w:hAnsi="Segoe UI" w:cs="Segoe UI"/>
          <w:color w:val="24292E"/>
          <w:sz w:val="24"/>
          <w:szCs w:val="24"/>
          <w:lang w:val="en-US" w:eastAsia="sk-SK"/>
        </w:rPr>
        <w:t>basement</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area</w:t>
      </w:r>
      <w:proofErr w:type="spellEnd"/>
    </w:p>
    <w:p w:rsidR="00E31B6F"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PoolArea</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Pool</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area</w:t>
      </w:r>
      <w:proofErr w:type="spellEnd"/>
      <w:r w:rsidRPr="00ED700F">
        <w:rPr>
          <w:rFonts w:ascii="Segoe UI" w:eastAsia="Times New Roman" w:hAnsi="Segoe UI" w:cs="Segoe UI"/>
          <w:color w:val="24292E"/>
          <w:sz w:val="24"/>
          <w:szCs w:val="24"/>
          <w:lang w:val="en-US" w:eastAsia="sk-SK"/>
        </w:rPr>
        <w:t xml:space="preserve"> in </w:t>
      </w:r>
      <w:proofErr w:type="spellStart"/>
      <w:r w:rsidRPr="00ED700F">
        <w:rPr>
          <w:rFonts w:ascii="Segoe UI" w:eastAsia="Times New Roman" w:hAnsi="Segoe UI" w:cs="Segoe UI"/>
          <w:color w:val="24292E"/>
          <w:sz w:val="24"/>
          <w:szCs w:val="24"/>
          <w:lang w:val="en-US" w:eastAsia="sk-SK"/>
        </w:rPr>
        <w:t>square</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feet</w:t>
      </w:r>
      <w:proofErr w:type="spellEnd"/>
    </w:p>
    <w:p w:rsidR="00071ACB" w:rsidRPr="00ED700F" w:rsidRDefault="00071ACB" w:rsidP="00ED700F">
      <w:pPr>
        <w:pStyle w:val="ListParagraph"/>
        <w:numPr>
          <w:ilvl w:val="0"/>
          <w:numId w:val="17"/>
        </w:num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Fireplaces: Number of fireplaces</w:t>
      </w:r>
    </w:p>
    <w:p w:rsidR="00A80892" w:rsidRPr="00ED700F" w:rsidRDefault="00A80892"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There is </w:t>
      </w:r>
      <w:r w:rsidR="00782948" w:rsidRPr="00ED700F">
        <w:rPr>
          <w:rFonts w:ascii="Segoe UI" w:eastAsia="Times New Roman" w:hAnsi="Segoe UI" w:cs="Segoe UI"/>
          <w:color w:val="24292E"/>
          <w:sz w:val="24"/>
          <w:szCs w:val="24"/>
          <w:lang w:val="en-US" w:eastAsia="sk-SK"/>
        </w:rPr>
        <w:t xml:space="preserve">also </w:t>
      </w:r>
      <w:r w:rsidRPr="00ED700F">
        <w:rPr>
          <w:rFonts w:ascii="Segoe UI" w:eastAsia="Times New Roman" w:hAnsi="Segoe UI" w:cs="Segoe UI"/>
          <w:color w:val="24292E"/>
          <w:sz w:val="24"/>
          <w:szCs w:val="24"/>
          <w:lang w:val="en-US" w:eastAsia="sk-SK"/>
        </w:rPr>
        <w:t>a n</w:t>
      </w:r>
      <w:r w:rsidR="00782948" w:rsidRPr="00ED700F">
        <w:rPr>
          <w:rFonts w:ascii="Segoe UI" w:eastAsia="Times New Roman" w:hAnsi="Segoe UI" w:cs="Segoe UI"/>
          <w:color w:val="24292E"/>
          <w:sz w:val="24"/>
          <w:szCs w:val="24"/>
          <w:lang w:val="en-US" w:eastAsia="sk-SK"/>
        </w:rPr>
        <w:t>umber of categorical values which can hold any value from specified set of values.</w:t>
      </w:r>
    </w:p>
    <w:p w:rsidR="00A80892" w:rsidRPr="00ED700F" w:rsidRDefault="00782948"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Typica</w:t>
      </w:r>
      <w:r w:rsidR="00E31B6F" w:rsidRPr="00ED700F">
        <w:rPr>
          <w:rFonts w:ascii="Segoe UI" w:eastAsia="Times New Roman" w:hAnsi="Segoe UI" w:cs="Segoe UI"/>
          <w:color w:val="24292E"/>
          <w:sz w:val="24"/>
          <w:szCs w:val="24"/>
          <w:lang w:val="en-US" w:eastAsia="sk-SK"/>
        </w:rPr>
        <w:t xml:space="preserve">l categorical </w:t>
      </w:r>
      <w:proofErr w:type="spellStart"/>
      <w:r w:rsidR="00E31B6F" w:rsidRPr="00ED700F">
        <w:rPr>
          <w:rFonts w:ascii="Segoe UI" w:eastAsia="Times New Roman" w:hAnsi="Segoe UI" w:cs="Segoe UI"/>
          <w:color w:val="24292E"/>
          <w:sz w:val="24"/>
          <w:szCs w:val="24"/>
          <w:lang w:val="en-US" w:eastAsia="sk-SK"/>
        </w:rPr>
        <w:t>varibales</w:t>
      </w:r>
      <w:proofErr w:type="spellEnd"/>
      <w:r w:rsidR="00E31B6F" w:rsidRPr="00ED700F">
        <w:rPr>
          <w:rFonts w:ascii="Segoe UI" w:eastAsia="Times New Roman" w:hAnsi="Segoe UI" w:cs="Segoe UI"/>
          <w:color w:val="24292E"/>
          <w:sz w:val="24"/>
          <w:szCs w:val="24"/>
          <w:lang w:val="en-US" w:eastAsia="sk-SK"/>
        </w:rPr>
        <w:t xml:space="preserve"> are </w:t>
      </w:r>
      <w:proofErr w:type="spellStart"/>
      <w:r w:rsidR="00A80892" w:rsidRPr="00ED700F">
        <w:rPr>
          <w:rFonts w:ascii="Segoe UI" w:eastAsia="Times New Roman" w:hAnsi="Segoe UI" w:cs="Segoe UI"/>
          <w:color w:val="24292E"/>
          <w:sz w:val="24"/>
          <w:szCs w:val="24"/>
          <w:lang w:val="en-US" w:eastAsia="sk-SK"/>
        </w:rPr>
        <w:t>Overal</w:t>
      </w:r>
      <w:proofErr w:type="spellEnd"/>
      <w:r w:rsidR="00A80892" w:rsidRPr="00ED700F">
        <w:rPr>
          <w:rFonts w:ascii="Segoe UI" w:eastAsia="Times New Roman" w:hAnsi="Segoe UI" w:cs="Segoe UI"/>
          <w:color w:val="24292E"/>
          <w:sz w:val="24"/>
          <w:szCs w:val="24"/>
          <w:lang w:val="en-US" w:eastAsia="sk-SK"/>
        </w:rPr>
        <w:t xml:space="preserve"> Quality</w:t>
      </w:r>
    </w:p>
    <w:p w:rsidR="00071ACB" w:rsidRPr="00ED700F" w:rsidRDefault="00071ACB" w:rsidP="00ED700F">
      <w:pPr>
        <w:pStyle w:val="ListParagraph"/>
        <w:numPr>
          <w:ilvl w:val="0"/>
          <w:numId w:val="2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KitchenQual</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Kitchen</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quality</w:t>
      </w:r>
      <w:proofErr w:type="spellEnd"/>
    </w:p>
    <w:p w:rsidR="00071ACB" w:rsidRPr="00ED700F" w:rsidRDefault="00071ACB" w:rsidP="00ED700F">
      <w:pPr>
        <w:pStyle w:val="ListParagraph"/>
        <w:numPr>
          <w:ilvl w:val="0"/>
          <w:numId w:val="2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FireplaceQu</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Fireplace</w:t>
      </w:r>
      <w:proofErr w:type="spellEnd"/>
      <w:r w:rsidRPr="00ED700F">
        <w:rPr>
          <w:rFonts w:ascii="Segoe UI" w:eastAsia="Times New Roman" w:hAnsi="Segoe UI" w:cs="Segoe UI"/>
          <w:color w:val="24292E"/>
          <w:sz w:val="24"/>
          <w:szCs w:val="24"/>
          <w:lang w:val="en-US" w:eastAsia="sk-SK"/>
        </w:rPr>
        <w:t xml:space="preserve"> </w:t>
      </w:r>
      <w:proofErr w:type="spellStart"/>
      <w:r w:rsidRPr="00ED700F">
        <w:rPr>
          <w:rFonts w:ascii="Segoe UI" w:eastAsia="Times New Roman" w:hAnsi="Segoe UI" w:cs="Segoe UI"/>
          <w:color w:val="24292E"/>
          <w:sz w:val="24"/>
          <w:szCs w:val="24"/>
          <w:lang w:val="en-US" w:eastAsia="sk-SK"/>
        </w:rPr>
        <w:t>quality</w:t>
      </w:r>
      <w:proofErr w:type="spellEnd"/>
    </w:p>
    <w:p w:rsidR="00071ACB" w:rsidRPr="00ED700F" w:rsidRDefault="00071ACB" w:rsidP="00ED700F">
      <w:pPr>
        <w:pStyle w:val="ListParagraph"/>
        <w:numPr>
          <w:ilvl w:val="0"/>
          <w:numId w:val="27"/>
        </w:numPr>
        <w:rPr>
          <w:rFonts w:ascii="Segoe UI" w:eastAsia="Times New Roman" w:hAnsi="Segoe UI" w:cs="Segoe UI"/>
          <w:color w:val="24292E"/>
          <w:sz w:val="24"/>
          <w:szCs w:val="24"/>
          <w:lang w:val="en-US" w:eastAsia="sk-SK"/>
        </w:rPr>
      </w:pPr>
      <w:proofErr w:type="spellStart"/>
      <w:r w:rsidRPr="00ED700F">
        <w:rPr>
          <w:rFonts w:ascii="Segoe UI" w:eastAsia="Times New Roman" w:hAnsi="Segoe UI" w:cs="Segoe UI"/>
          <w:color w:val="24292E"/>
          <w:sz w:val="24"/>
          <w:szCs w:val="24"/>
          <w:lang w:val="en-US" w:eastAsia="sk-SK"/>
        </w:rPr>
        <w:t>Functional</w:t>
      </w:r>
      <w:proofErr w:type="spellEnd"/>
      <w:r w:rsidRPr="00ED700F">
        <w:rPr>
          <w:rFonts w:ascii="Segoe UI" w:eastAsia="Times New Roman" w:hAnsi="Segoe UI" w:cs="Segoe UI"/>
          <w:color w:val="24292E"/>
          <w:sz w:val="24"/>
          <w:szCs w:val="24"/>
          <w:lang w:val="en-US" w:eastAsia="sk-SK"/>
        </w:rPr>
        <w:t xml:space="preserve">: Home </w:t>
      </w:r>
      <w:proofErr w:type="spellStart"/>
      <w:r w:rsidRPr="00ED700F">
        <w:rPr>
          <w:rFonts w:ascii="Segoe UI" w:eastAsia="Times New Roman" w:hAnsi="Segoe UI" w:cs="Segoe UI"/>
          <w:color w:val="24292E"/>
          <w:sz w:val="24"/>
          <w:szCs w:val="24"/>
          <w:lang w:val="en-US" w:eastAsia="sk-SK"/>
        </w:rPr>
        <w:t>functionality</w:t>
      </w:r>
      <w:proofErr w:type="spellEnd"/>
      <w:r w:rsidRPr="00ED700F">
        <w:rPr>
          <w:rFonts w:ascii="Segoe UI" w:eastAsia="Times New Roman" w:hAnsi="Segoe UI" w:cs="Segoe UI"/>
          <w:color w:val="24292E"/>
          <w:sz w:val="24"/>
          <w:szCs w:val="24"/>
          <w:lang w:val="en-US" w:eastAsia="sk-SK"/>
        </w:rPr>
        <w:t xml:space="preserve"> rating</w:t>
      </w:r>
    </w:p>
    <w:p w:rsidR="000364F0" w:rsidRDefault="000364F0" w:rsidP="00CC3A41">
      <w:pPr>
        <w:pStyle w:val="Heading4"/>
        <w:rPr>
          <w:rFonts w:ascii="Segoe UI" w:eastAsia="Times New Roman" w:hAnsi="Segoe UI" w:cs="Segoe UI"/>
          <w:bCs/>
          <w:color w:val="24292E"/>
          <w:sz w:val="30"/>
          <w:szCs w:val="30"/>
          <w:lang w:val="en-US" w:eastAsia="sk-SK"/>
        </w:rPr>
      </w:pPr>
    </w:p>
    <w:p w:rsidR="00DA2AB0" w:rsidRPr="00AB25A9" w:rsidRDefault="00DA2AB0" w:rsidP="00CC3A41">
      <w:pPr>
        <w:pStyle w:val="Heading4"/>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Missing Data</w:t>
      </w:r>
    </w:p>
    <w:p w:rsidR="000576CC" w:rsidRDefault="00745918" w:rsidP="00A80892">
      <w:pPr>
        <w:rPr>
          <w:rFonts w:ascii="Segoe UI" w:eastAsia="Times New Roman" w:hAnsi="Segoe UI" w:cs="Segoe UI"/>
          <w:color w:val="24292E"/>
          <w:sz w:val="24"/>
          <w:szCs w:val="24"/>
          <w:lang w:val="en-US" w:eastAsia="sk-SK"/>
        </w:rPr>
      </w:pPr>
      <w:r w:rsidRPr="00ED700F">
        <w:rPr>
          <w:rFonts w:ascii="Segoe UI" w:eastAsia="Times New Roman" w:hAnsi="Segoe UI" w:cs="Segoe UI"/>
          <w:color w:val="24292E"/>
          <w:sz w:val="24"/>
          <w:szCs w:val="24"/>
          <w:lang w:val="en-US" w:eastAsia="sk-SK"/>
        </w:rPr>
        <w:t xml:space="preserve">Exploring the data by looking for </w:t>
      </w:r>
      <w:r w:rsidR="00832E0C">
        <w:rPr>
          <w:rFonts w:ascii="Segoe UI" w:eastAsia="Times New Roman" w:hAnsi="Segoe UI" w:cs="Segoe UI"/>
          <w:color w:val="24292E"/>
          <w:sz w:val="24"/>
          <w:szCs w:val="24"/>
          <w:lang w:val="en-US" w:eastAsia="sk-SK"/>
        </w:rPr>
        <w:t>missing</w:t>
      </w:r>
      <w:r w:rsidRPr="00ED700F">
        <w:rPr>
          <w:rFonts w:ascii="Segoe UI" w:eastAsia="Times New Roman" w:hAnsi="Segoe UI" w:cs="Segoe UI"/>
          <w:color w:val="24292E"/>
          <w:sz w:val="24"/>
          <w:szCs w:val="24"/>
          <w:lang w:val="en-US" w:eastAsia="sk-SK"/>
        </w:rPr>
        <w:t xml:space="preserve"> values shows</w:t>
      </w:r>
      <w:r w:rsidR="00832E0C">
        <w:rPr>
          <w:rFonts w:ascii="Segoe UI" w:eastAsia="Times New Roman" w:hAnsi="Segoe UI" w:cs="Segoe UI"/>
          <w:color w:val="24292E"/>
          <w:sz w:val="24"/>
          <w:szCs w:val="24"/>
          <w:lang w:val="en-US" w:eastAsia="sk-SK"/>
        </w:rPr>
        <w:t>,</w:t>
      </w:r>
      <w:r w:rsidRPr="00ED700F">
        <w:rPr>
          <w:rFonts w:ascii="Segoe UI" w:eastAsia="Times New Roman" w:hAnsi="Segoe UI" w:cs="Segoe UI"/>
          <w:color w:val="24292E"/>
          <w:sz w:val="24"/>
          <w:szCs w:val="24"/>
          <w:lang w:val="en-US" w:eastAsia="sk-SK"/>
        </w:rPr>
        <w:t xml:space="preserve"> that ther</w:t>
      </w:r>
      <w:r w:rsidR="00E31B6F" w:rsidRPr="00ED700F">
        <w:rPr>
          <w:rFonts w:ascii="Segoe UI" w:eastAsia="Times New Roman" w:hAnsi="Segoe UI" w:cs="Segoe UI"/>
          <w:color w:val="24292E"/>
          <w:sz w:val="24"/>
          <w:szCs w:val="24"/>
          <w:lang w:val="en-US" w:eastAsia="sk-SK"/>
        </w:rPr>
        <w:t>e</w:t>
      </w:r>
      <w:r w:rsidRPr="00ED700F">
        <w:rPr>
          <w:rFonts w:ascii="Segoe UI" w:eastAsia="Times New Roman" w:hAnsi="Segoe UI" w:cs="Segoe UI"/>
          <w:color w:val="24292E"/>
          <w:sz w:val="24"/>
          <w:szCs w:val="24"/>
          <w:lang w:val="en-US" w:eastAsia="sk-SK"/>
        </w:rPr>
        <w:t xml:space="preserve"> </w:t>
      </w:r>
      <w:r w:rsidR="00E31B6F" w:rsidRPr="00ED700F">
        <w:rPr>
          <w:rFonts w:ascii="Segoe UI" w:eastAsia="Times New Roman" w:hAnsi="Segoe UI" w:cs="Segoe UI"/>
          <w:color w:val="24292E"/>
          <w:sz w:val="24"/>
          <w:szCs w:val="24"/>
          <w:lang w:val="en-US" w:eastAsia="sk-SK"/>
        </w:rPr>
        <w:t xml:space="preserve">is a </w:t>
      </w:r>
      <w:r w:rsidR="00832E0C">
        <w:rPr>
          <w:rFonts w:ascii="Segoe UI" w:eastAsia="Times New Roman" w:hAnsi="Segoe UI" w:cs="Segoe UI"/>
          <w:color w:val="24292E"/>
          <w:sz w:val="24"/>
          <w:szCs w:val="24"/>
          <w:lang w:val="en-US" w:eastAsia="sk-SK"/>
        </w:rPr>
        <w:t xml:space="preserve">quite a </w:t>
      </w:r>
      <w:r w:rsidR="00E9048C">
        <w:rPr>
          <w:rFonts w:ascii="Segoe UI" w:eastAsia="Times New Roman" w:hAnsi="Segoe UI" w:cs="Segoe UI"/>
          <w:color w:val="24292E"/>
          <w:sz w:val="24"/>
          <w:szCs w:val="24"/>
          <w:lang w:val="en-US" w:eastAsia="sk-SK"/>
        </w:rPr>
        <w:t xml:space="preserve">large number of missing data. </w:t>
      </w:r>
      <w:r w:rsidR="000364F0">
        <w:rPr>
          <w:rFonts w:ascii="Segoe UI" w:eastAsia="Times New Roman" w:hAnsi="Segoe UI" w:cs="Segoe UI"/>
          <w:color w:val="24292E"/>
          <w:sz w:val="24"/>
          <w:szCs w:val="24"/>
          <w:lang w:val="en-US" w:eastAsia="sk-SK"/>
        </w:rPr>
        <w:t>Anyhow, in feature description i</w:t>
      </w:r>
      <w:r w:rsidR="000576CC">
        <w:rPr>
          <w:rFonts w:ascii="Segoe UI" w:eastAsia="Times New Roman" w:hAnsi="Segoe UI" w:cs="Segoe UI"/>
          <w:color w:val="24292E"/>
          <w:sz w:val="24"/>
          <w:szCs w:val="24"/>
          <w:lang w:val="en-US" w:eastAsia="sk-SK"/>
        </w:rPr>
        <w:t>t is stated</w:t>
      </w:r>
      <w:r w:rsidR="000364F0">
        <w:rPr>
          <w:rFonts w:ascii="Segoe UI" w:eastAsia="Times New Roman" w:hAnsi="Segoe UI" w:cs="Segoe UI"/>
          <w:color w:val="24292E"/>
          <w:sz w:val="24"/>
          <w:szCs w:val="24"/>
          <w:lang w:val="en-US" w:eastAsia="sk-SK"/>
        </w:rPr>
        <w:t>,</w:t>
      </w:r>
      <w:r w:rsidR="00E9048C">
        <w:rPr>
          <w:rFonts w:ascii="Segoe UI" w:eastAsia="Times New Roman" w:hAnsi="Segoe UI" w:cs="Segoe UI"/>
          <w:color w:val="24292E"/>
          <w:sz w:val="24"/>
          <w:szCs w:val="24"/>
          <w:lang w:val="en-US" w:eastAsia="sk-SK"/>
        </w:rPr>
        <w:t xml:space="preserve"> that</w:t>
      </w:r>
      <w:r w:rsidR="00832E0C">
        <w:rPr>
          <w:rFonts w:ascii="Segoe UI" w:eastAsia="Times New Roman" w:hAnsi="Segoe UI" w:cs="Segoe UI"/>
          <w:color w:val="24292E"/>
          <w:sz w:val="24"/>
          <w:szCs w:val="24"/>
          <w:lang w:val="en-US" w:eastAsia="sk-SK"/>
        </w:rPr>
        <w:t xml:space="preserve"> values ar</w:t>
      </w:r>
      <w:r w:rsidR="000576CC">
        <w:rPr>
          <w:rFonts w:ascii="Segoe UI" w:eastAsia="Times New Roman" w:hAnsi="Segoe UI" w:cs="Segoe UI"/>
          <w:color w:val="24292E"/>
          <w:sz w:val="24"/>
          <w:szCs w:val="24"/>
          <w:lang w:val="en-US" w:eastAsia="sk-SK"/>
        </w:rPr>
        <w:t xml:space="preserve">e usually missing if the object, </w:t>
      </w:r>
      <w:r w:rsidR="00832E0C">
        <w:rPr>
          <w:rFonts w:ascii="Segoe UI" w:eastAsia="Times New Roman" w:hAnsi="Segoe UI" w:cs="Segoe UI"/>
          <w:color w:val="24292E"/>
          <w:sz w:val="24"/>
          <w:szCs w:val="24"/>
          <w:lang w:val="en-US" w:eastAsia="sk-SK"/>
        </w:rPr>
        <w:t xml:space="preserve">which feature describes doesn’t exist. For example, </w:t>
      </w:r>
      <w:r w:rsidR="000364F0">
        <w:rPr>
          <w:rFonts w:ascii="Segoe UI" w:eastAsia="Times New Roman" w:hAnsi="Segoe UI" w:cs="Segoe UI"/>
          <w:color w:val="24292E"/>
          <w:sz w:val="24"/>
          <w:szCs w:val="24"/>
          <w:lang w:val="en-US" w:eastAsia="sk-SK"/>
        </w:rPr>
        <w:t xml:space="preserve">a </w:t>
      </w:r>
      <w:r w:rsidR="00832E0C">
        <w:rPr>
          <w:rFonts w:ascii="Segoe UI" w:eastAsia="Times New Roman" w:hAnsi="Segoe UI" w:cs="Segoe UI"/>
          <w:color w:val="24292E"/>
          <w:sz w:val="24"/>
          <w:szCs w:val="24"/>
          <w:lang w:val="en-US" w:eastAsia="sk-SK"/>
        </w:rPr>
        <w:t xml:space="preserve">pool. If property has </w:t>
      </w:r>
      <w:r w:rsidR="000364F0">
        <w:rPr>
          <w:rFonts w:ascii="Segoe UI" w:eastAsia="Times New Roman" w:hAnsi="Segoe UI" w:cs="Segoe UI"/>
          <w:color w:val="24292E"/>
          <w:sz w:val="24"/>
          <w:szCs w:val="24"/>
          <w:lang w:val="en-US" w:eastAsia="sk-SK"/>
        </w:rPr>
        <w:t xml:space="preserve">a </w:t>
      </w:r>
      <w:r w:rsidR="00832E0C">
        <w:rPr>
          <w:rFonts w:ascii="Segoe UI" w:eastAsia="Times New Roman" w:hAnsi="Segoe UI" w:cs="Segoe UI"/>
          <w:color w:val="24292E"/>
          <w:sz w:val="24"/>
          <w:szCs w:val="24"/>
          <w:lang w:val="en-US" w:eastAsia="sk-SK"/>
        </w:rPr>
        <w:t>pool</w:t>
      </w:r>
      <w:r w:rsidR="000364F0">
        <w:rPr>
          <w:rFonts w:ascii="Segoe UI" w:eastAsia="Times New Roman" w:hAnsi="Segoe UI" w:cs="Segoe UI"/>
          <w:color w:val="24292E"/>
          <w:sz w:val="24"/>
          <w:szCs w:val="24"/>
          <w:lang w:val="en-US" w:eastAsia="sk-SK"/>
        </w:rPr>
        <w:t>,</w:t>
      </w:r>
      <w:r w:rsidR="00832E0C">
        <w:rPr>
          <w:rFonts w:ascii="Segoe UI" w:eastAsia="Times New Roman" w:hAnsi="Segoe UI" w:cs="Segoe UI"/>
          <w:color w:val="24292E"/>
          <w:sz w:val="24"/>
          <w:szCs w:val="24"/>
          <w:lang w:val="en-US" w:eastAsia="sk-SK"/>
        </w:rPr>
        <w:t xml:space="preserve"> th</w:t>
      </w:r>
      <w:r w:rsidR="000364F0">
        <w:rPr>
          <w:rFonts w:ascii="Segoe UI" w:eastAsia="Times New Roman" w:hAnsi="Segoe UI" w:cs="Segoe UI"/>
          <w:color w:val="24292E"/>
          <w:sz w:val="24"/>
          <w:szCs w:val="24"/>
          <w:lang w:val="en-US" w:eastAsia="sk-SK"/>
        </w:rPr>
        <w:t>e</w:t>
      </w:r>
      <w:r w:rsidR="00832E0C">
        <w:rPr>
          <w:rFonts w:ascii="Segoe UI" w:eastAsia="Times New Roman" w:hAnsi="Segoe UI" w:cs="Segoe UI"/>
          <w:color w:val="24292E"/>
          <w:sz w:val="24"/>
          <w:szCs w:val="24"/>
          <w:lang w:val="en-US" w:eastAsia="sk-SK"/>
        </w:rPr>
        <w:t>n feature ‘</w:t>
      </w:r>
      <w:proofErr w:type="spellStart"/>
      <w:r w:rsidR="00832E0C">
        <w:rPr>
          <w:rFonts w:ascii="Segoe UI" w:eastAsia="Times New Roman" w:hAnsi="Segoe UI" w:cs="Segoe UI"/>
          <w:color w:val="24292E"/>
          <w:sz w:val="24"/>
          <w:szCs w:val="24"/>
          <w:lang w:val="en-US" w:eastAsia="sk-SK"/>
        </w:rPr>
        <w:t>PoolSF</w:t>
      </w:r>
      <w:proofErr w:type="spellEnd"/>
      <w:proofErr w:type="gramStart"/>
      <w:r w:rsidR="00832E0C">
        <w:rPr>
          <w:rFonts w:ascii="Segoe UI" w:eastAsia="Times New Roman" w:hAnsi="Segoe UI" w:cs="Segoe UI"/>
          <w:color w:val="24292E"/>
          <w:sz w:val="24"/>
          <w:szCs w:val="24"/>
          <w:lang w:val="en-US" w:eastAsia="sk-SK"/>
        </w:rPr>
        <w:t>’(</w:t>
      </w:r>
      <w:proofErr w:type="gramEnd"/>
      <w:r w:rsidR="00832E0C">
        <w:rPr>
          <w:rFonts w:ascii="Segoe UI" w:eastAsia="Times New Roman" w:hAnsi="Segoe UI" w:cs="Segoe UI"/>
          <w:color w:val="24292E"/>
          <w:sz w:val="24"/>
          <w:szCs w:val="24"/>
          <w:lang w:val="en-US" w:eastAsia="sk-SK"/>
        </w:rPr>
        <w:t xml:space="preserve">pool square footage) is filled out with a number of </w:t>
      </w:r>
      <w:r w:rsidR="000576CC">
        <w:rPr>
          <w:rFonts w:ascii="Segoe UI" w:eastAsia="Times New Roman" w:hAnsi="Segoe UI" w:cs="Segoe UI"/>
          <w:color w:val="24292E"/>
          <w:sz w:val="24"/>
          <w:szCs w:val="24"/>
          <w:lang w:val="en-US" w:eastAsia="sk-SK"/>
        </w:rPr>
        <w:t xml:space="preserve">pools area in </w:t>
      </w:r>
      <w:r w:rsidR="00832E0C">
        <w:rPr>
          <w:rFonts w:ascii="Segoe UI" w:eastAsia="Times New Roman" w:hAnsi="Segoe UI" w:cs="Segoe UI"/>
          <w:color w:val="24292E"/>
          <w:sz w:val="24"/>
          <w:szCs w:val="24"/>
          <w:lang w:val="en-US" w:eastAsia="sk-SK"/>
        </w:rPr>
        <w:t xml:space="preserve">square feet. If property hasn’t any </w:t>
      </w:r>
      <w:r w:rsidR="000576CC">
        <w:rPr>
          <w:rFonts w:ascii="Segoe UI" w:eastAsia="Times New Roman" w:hAnsi="Segoe UI" w:cs="Segoe UI"/>
          <w:color w:val="24292E"/>
          <w:sz w:val="24"/>
          <w:szCs w:val="24"/>
          <w:lang w:val="en-US" w:eastAsia="sk-SK"/>
        </w:rPr>
        <w:t xml:space="preserve">pool, </w:t>
      </w:r>
      <w:r w:rsidR="000364F0">
        <w:rPr>
          <w:rFonts w:ascii="Segoe UI" w:eastAsia="Times New Roman" w:hAnsi="Segoe UI" w:cs="Segoe UI"/>
          <w:color w:val="24292E"/>
          <w:sz w:val="24"/>
          <w:szCs w:val="24"/>
          <w:lang w:val="en-US" w:eastAsia="sk-SK"/>
        </w:rPr>
        <w:t>then</w:t>
      </w:r>
      <w:r w:rsidR="000576CC">
        <w:rPr>
          <w:rFonts w:ascii="Segoe UI" w:eastAsia="Times New Roman" w:hAnsi="Segoe UI" w:cs="Segoe UI"/>
          <w:color w:val="24292E"/>
          <w:sz w:val="24"/>
          <w:szCs w:val="24"/>
          <w:lang w:val="en-US" w:eastAsia="sk-SK"/>
        </w:rPr>
        <w:t xml:space="preserve"> the feature value is missing. In this case we can simply replace missing value by zero. For categorical </w:t>
      </w:r>
      <w:proofErr w:type="gramStart"/>
      <w:r w:rsidR="000576CC">
        <w:rPr>
          <w:rFonts w:ascii="Segoe UI" w:eastAsia="Times New Roman" w:hAnsi="Segoe UI" w:cs="Segoe UI"/>
          <w:color w:val="24292E"/>
          <w:sz w:val="24"/>
          <w:szCs w:val="24"/>
          <w:lang w:val="en-US" w:eastAsia="sk-SK"/>
        </w:rPr>
        <w:t>features</w:t>
      </w:r>
      <w:proofErr w:type="gramEnd"/>
      <w:r w:rsidR="000576CC">
        <w:rPr>
          <w:rFonts w:ascii="Segoe UI" w:eastAsia="Times New Roman" w:hAnsi="Segoe UI" w:cs="Segoe UI"/>
          <w:color w:val="24292E"/>
          <w:sz w:val="24"/>
          <w:szCs w:val="24"/>
          <w:lang w:val="en-US" w:eastAsia="sk-SK"/>
        </w:rPr>
        <w:t xml:space="preserve"> we can use value </w:t>
      </w:r>
      <w:r w:rsidR="000576CC" w:rsidRPr="005F698D">
        <w:rPr>
          <w:rFonts w:ascii="Segoe UI" w:eastAsia="Times New Roman" w:hAnsi="Segoe UI" w:cs="Segoe UI"/>
          <w:i/>
          <w:color w:val="24292E"/>
          <w:sz w:val="24"/>
          <w:szCs w:val="24"/>
          <w:lang w:val="en-US" w:eastAsia="sk-SK"/>
        </w:rPr>
        <w:t>‘None’</w:t>
      </w:r>
      <w:r w:rsidR="000576CC">
        <w:rPr>
          <w:rFonts w:ascii="Segoe UI" w:eastAsia="Times New Roman" w:hAnsi="Segoe UI" w:cs="Segoe UI"/>
          <w:color w:val="24292E"/>
          <w:sz w:val="24"/>
          <w:szCs w:val="24"/>
          <w:lang w:val="en-US" w:eastAsia="sk-SK"/>
        </w:rPr>
        <w:t>.</w:t>
      </w:r>
    </w:p>
    <w:p w:rsidR="000576CC" w:rsidRDefault="000576CC" w:rsidP="00A80892">
      <w:pPr>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There are really only few features in dataset with missing values. These values were replaced by the most frequent value for particular feature in the dataset.</w:t>
      </w:r>
    </w:p>
    <w:p w:rsidR="000364F0" w:rsidRDefault="000364F0" w:rsidP="00A80892">
      <w:pPr>
        <w:rPr>
          <w:rFonts w:ascii="Segoe UI" w:eastAsia="Times New Roman" w:hAnsi="Segoe UI" w:cs="Segoe UI"/>
          <w:color w:val="24292E"/>
          <w:sz w:val="24"/>
          <w:szCs w:val="24"/>
          <w:lang w:val="en-US" w:eastAsia="sk-SK"/>
        </w:rPr>
      </w:pPr>
    </w:p>
    <w:p w:rsidR="000364F0" w:rsidRDefault="00DA2AB0" w:rsidP="000364F0">
      <w:pPr>
        <w:pStyle w:val="Heading4"/>
        <w:rPr>
          <w:rFonts w:ascii="Segoe UI" w:eastAsia="Times New Roman" w:hAnsi="Segoe UI" w:cs="Segoe UI"/>
          <w:bCs/>
          <w:color w:val="24292E"/>
          <w:sz w:val="30"/>
          <w:szCs w:val="30"/>
          <w:lang w:val="en-US" w:eastAsia="sk-SK"/>
        </w:rPr>
      </w:pPr>
      <w:r w:rsidRPr="00AB25A9">
        <w:rPr>
          <w:rFonts w:ascii="Segoe UI" w:eastAsia="Times New Roman" w:hAnsi="Segoe UI" w:cs="Segoe UI"/>
          <w:bCs/>
          <w:color w:val="24292E"/>
          <w:sz w:val="30"/>
          <w:szCs w:val="30"/>
          <w:lang w:val="en-US" w:eastAsia="sk-SK"/>
        </w:rPr>
        <w:t>Outliers</w:t>
      </w:r>
    </w:p>
    <w:p w:rsidR="000364F0" w:rsidRDefault="000364F0" w:rsidP="000364F0">
      <w:pPr>
        <w:rPr>
          <w:lang w:val="en-US" w:eastAsia="sk-SK"/>
        </w:rPr>
      </w:pPr>
    </w:p>
    <w:p w:rsidR="000364F0" w:rsidRPr="00197CBB" w:rsidRDefault="00F215FB" w:rsidP="000364F0">
      <w:pPr>
        <w:rPr>
          <w:rFonts w:ascii="Segoe UI" w:eastAsia="Times New Roman" w:hAnsi="Segoe UI" w:cs="Segoe UI"/>
          <w:color w:val="24292E"/>
          <w:sz w:val="24"/>
          <w:szCs w:val="24"/>
          <w:lang w:val="en-US" w:eastAsia="sk-SK"/>
        </w:rPr>
      </w:pPr>
      <w:r w:rsidRPr="00197CBB">
        <w:rPr>
          <w:rFonts w:ascii="Segoe UI" w:eastAsia="Times New Roman" w:hAnsi="Segoe UI" w:cs="Segoe UI"/>
          <w:color w:val="24292E"/>
          <w:sz w:val="24"/>
          <w:szCs w:val="24"/>
          <w:lang w:val="en-US" w:eastAsia="sk-SK"/>
        </w:rPr>
        <w:t>There are more possible ways how to identify outliers. R</w:t>
      </w:r>
      <w:r w:rsidR="00197CBB" w:rsidRPr="00197CBB">
        <w:rPr>
          <w:rFonts w:ascii="Segoe UI" w:eastAsia="Times New Roman" w:hAnsi="Segoe UI" w:cs="Segoe UI"/>
          <w:color w:val="24292E"/>
          <w:sz w:val="24"/>
          <w:szCs w:val="24"/>
          <w:lang w:val="en-US" w:eastAsia="sk-SK"/>
        </w:rPr>
        <w:t>emoving them might by risky because</w:t>
      </w:r>
      <w:r w:rsidRPr="00197CBB">
        <w:rPr>
          <w:rFonts w:ascii="Segoe UI" w:eastAsia="Times New Roman" w:hAnsi="Segoe UI" w:cs="Segoe UI"/>
          <w:color w:val="24292E"/>
          <w:sz w:val="24"/>
          <w:szCs w:val="24"/>
          <w:lang w:val="en-US" w:eastAsia="sk-SK"/>
        </w:rPr>
        <w:t xml:space="preserve"> it can influence the model in negative way.  </w:t>
      </w:r>
      <w:proofErr w:type="gramStart"/>
      <w:r w:rsidR="00197CBB" w:rsidRPr="00197CBB">
        <w:rPr>
          <w:rFonts w:ascii="Segoe UI" w:eastAsia="Times New Roman" w:hAnsi="Segoe UI" w:cs="Segoe UI"/>
          <w:color w:val="24292E"/>
          <w:sz w:val="24"/>
          <w:szCs w:val="24"/>
          <w:lang w:val="en-US" w:eastAsia="sk-SK"/>
        </w:rPr>
        <w:t>Therefore</w:t>
      </w:r>
      <w:proofErr w:type="gramEnd"/>
      <w:r w:rsidR="00197CBB" w:rsidRPr="00197CBB">
        <w:rPr>
          <w:rFonts w:ascii="Segoe UI" w:eastAsia="Times New Roman" w:hAnsi="Segoe UI" w:cs="Segoe UI"/>
          <w:color w:val="24292E"/>
          <w:sz w:val="24"/>
          <w:szCs w:val="24"/>
          <w:lang w:val="en-US" w:eastAsia="sk-SK"/>
        </w:rPr>
        <w:t xml:space="preserve"> conservative approach has been taken.  Correlation graph </w:t>
      </w:r>
      <w:r w:rsidR="005A61FF">
        <w:rPr>
          <w:rFonts w:ascii="Segoe UI" w:eastAsia="Times New Roman" w:hAnsi="Segoe UI" w:cs="Segoe UI"/>
          <w:color w:val="24292E"/>
          <w:sz w:val="24"/>
          <w:szCs w:val="24"/>
          <w:lang w:val="en-US" w:eastAsia="sk-SK"/>
        </w:rPr>
        <w:t xml:space="preserve">of </w:t>
      </w:r>
      <w:r w:rsidR="005A61FF" w:rsidRPr="00197CBB">
        <w:rPr>
          <w:rFonts w:ascii="Segoe UI" w:eastAsia="Times New Roman" w:hAnsi="Segoe UI" w:cs="Segoe UI"/>
          <w:color w:val="24292E"/>
          <w:sz w:val="24"/>
          <w:szCs w:val="24"/>
          <w:lang w:val="en-US" w:eastAsia="sk-SK"/>
        </w:rPr>
        <w:t>‘</w:t>
      </w:r>
      <w:proofErr w:type="spellStart"/>
      <w:r w:rsidR="005A61FF" w:rsidRPr="00197CBB">
        <w:rPr>
          <w:rFonts w:ascii="Segoe UI" w:eastAsia="Times New Roman" w:hAnsi="Segoe UI" w:cs="Segoe UI"/>
          <w:color w:val="24292E"/>
          <w:sz w:val="24"/>
          <w:szCs w:val="24"/>
          <w:lang w:val="en-US" w:eastAsia="sk-SK"/>
        </w:rPr>
        <w:t>GrLiveArea</w:t>
      </w:r>
      <w:proofErr w:type="spellEnd"/>
      <w:proofErr w:type="gramStart"/>
      <w:r w:rsidR="005A61FF" w:rsidRPr="00197CBB">
        <w:rPr>
          <w:rFonts w:ascii="Segoe UI" w:eastAsia="Times New Roman" w:hAnsi="Segoe UI" w:cs="Segoe UI"/>
          <w:color w:val="24292E"/>
          <w:sz w:val="24"/>
          <w:szCs w:val="24"/>
          <w:lang w:val="en-US" w:eastAsia="sk-SK"/>
        </w:rPr>
        <w:t xml:space="preserve">’ </w:t>
      </w:r>
      <w:r w:rsidR="005A61FF">
        <w:rPr>
          <w:rFonts w:ascii="Segoe UI" w:eastAsia="Times New Roman" w:hAnsi="Segoe UI" w:cs="Segoe UI"/>
          <w:color w:val="24292E"/>
          <w:sz w:val="24"/>
          <w:szCs w:val="24"/>
          <w:lang w:val="en-US" w:eastAsia="sk-SK"/>
        </w:rPr>
        <w:t xml:space="preserve"> with</w:t>
      </w:r>
      <w:proofErr w:type="gramEnd"/>
      <w:r w:rsidR="005A61FF">
        <w:rPr>
          <w:rFonts w:ascii="Segoe UI" w:eastAsia="Times New Roman" w:hAnsi="Segoe UI" w:cs="Segoe UI"/>
          <w:color w:val="24292E"/>
          <w:sz w:val="24"/>
          <w:szCs w:val="24"/>
          <w:lang w:val="en-US" w:eastAsia="sk-SK"/>
        </w:rPr>
        <w:t xml:space="preserve"> respect to </w:t>
      </w:r>
      <w:r w:rsidR="00197CBB" w:rsidRPr="00197CBB">
        <w:rPr>
          <w:rFonts w:ascii="Segoe UI" w:eastAsia="Times New Roman" w:hAnsi="Segoe UI" w:cs="Segoe UI"/>
          <w:color w:val="24292E"/>
          <w:sz w:val="24"/>
          <w:szCs w:val="24"/>
          <w:lang w:val="en-US" w:eastAsia="sk-SK"/>
        </w:rPr>
        <w:t>‘</w:t>
      </w:r>
      <w:proofErr w:type="spellStart"/>
      <w:r w:rsidR="00197CBB" w:rsidRPr="00197CBB">
        <w:rPr>
          <w:rFonts w:ascii="Segoe UI" w:eastAsia="Times New Roman" w:hAnsi="Segoe UI" w:cs="Segoe UI"/>
          <w:color w:val="24292E"/>
          <w:sz w:val="24"/>
          <w:szCs w:val="24"/>
          <w:lang w:val="en-US" w:eastAsia="sk-SK"/>
        </w:rPr>
        <w:t>SalePrice</w:t>
      </w:r>
      <w:proofErr w:type="spellEnd"/>
      <w:r w:rsidR="00197CBB" w:rsidRPr="00197CBB">
        <w:rPr>
          <w:rFonts w:ascii="Segoe UI" w:eastAsia="Times New Roman" w:hAnsi="Segoe UI" w:cs="Segoe UI"/>
          <w:color w:val="24292E"/>
          <w:sz w:val="24"/>
          <w:szCs w:val="24"/>
          <w:lang w:val="en-US" w:eastAsia="sk-SK"/>
        </w:rPr>
        <w:t xml:space="preserve">’ shows two data points in upper left corner indicating large </w:t>
      </w:r>
      <w:r w:rsidR="005A61FF">
        <w:rPr>
          <w:rFonts w:ascii="Segoe UI" w:eastAsia="Times New Roman" w:hAnsi="Segoe UI" w:cs="Segoe UI"/>
          <w:color w:val="24292E"/>
          <w:sz w:val="24"/>
          <w:szCs w:val="24"/>
          <w:lang w:val="en-US" w:eastAsia="sk-SK"/>
        </w:rPr>
        <w:t>living area</w:t>
      </w:r>
      <w:r w:rsidR="00197CBB" w:rsidRPr="00197CBB">
        <w:rPr>
          <w:rFonts w:ascii="Segoe UI" w:eastAsia="Times New Roman" w:hAnsi="Segoe UI" w:cs="Segoe UI"/>
          <w:color w:val="24292E"/>
          <w:sz w:val="24"/>
          <w:szCs w:val="24"/>
          <w:lang w:val="en-US" w:eastAsia="sk-SK"/>
        </w:rPr>
        <w:t xml:space="preserve"> with </w:t>
      </w:r>
      <w:r w:rsidR="005A61FF">
        <w:rPr>
          <w:rFonts w:ascii="Segoe UI" w:eastAsia="Times New Roman" w:hAnsi="Segoe UI" w:cs="Segoe UI"/>
          <w:color w:val="24292E"/>
          <w:sz w:val="24"/>
          <w:szCs w:val="24"/>
          <w:lang w:val="en-US" w:eastAsia="sk-SK"/>
        </w:rPr>
        <w:t xml:space="preserve"> unusual </w:t>
      </w:r>
      <w:r w:rsidR="00197CBB" w:rsidRPr="00197CBB">
        <w:rPr>
          <w:rFonts w:ascii="Segoe UI" w:eastAsia="Times New Roman" w:hAnsi="Segoe UI" w:cs="Segoe UI"/>
          <w:color w:val="24292E"/>
          <w:sz w:val="24"/>
          <w:szCs w:val="24"/>
          <w:lang w:val="en-US" w:eastAsia="sk-SK"/>
        </w:rPr>
        <w:t xml:space="preserve">low price. </w:t>
      </w:r>
      <w:r w:rsidR="005A61FF">
        <w:rPr>
          <w:rFonts w:ascii="Segoe UI" w:eastAsia="Times New Roman" w:hAnsi="Segoe UI" w:cs="Segoe UI"/>
          <w:color w:val="24292E"/>
          <w:sz w:val="24"/>
          <w:szCs w:val="24"/>
          <w:lang w:val="en-US" w:eastAsia="sk-SK"/>
        </w:rPr>
        <w:t>These data points are identified as outliers.</w:t>
      </w:r>
    </w:p>
    <w:p w:rsidR="00697F63" w:rsidRPr="0043570D" w:rsidRDefault="0043570D" w:rsidP="0043570D">
      <w:pPr>
        <w:keepNext/>
      </w:pPr>
      <w:r>
        <w:rPr>
          <w:noProof/>
        </w:rPr>
        <w:lastRenderedPageBreak/>
        <mc:AlternateContent>
          <mc:Choice Requires="wps">
            <w:drawing>
              <wp:anchor distT="0" distB="0" distL="114300" distR="114300" simplePos="0" relativeHeight="251662336" behindDoc="0" locked="0" layoutInCell="1" allowOverlap="1" wp14:anchorId="3E6E1569" wp14:editId="20382381">
                <wp:simplePos x="0" y="0"/>
                <wp:positionH relativeFrom="column">
                  <wp:posOffset>3077210</wp:posOffset>
                </wp:positionH>
                <wp:positionV relativeFrom="paragraph">
                  <wp:posOffset>2708275</wp:posOffset>
                </wp:positionV>
                <wp:extent cx="264668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rsidR="0043570D" w:rsidRPr="00455684" w:rsidRDefault="0043570D" w:rsidP="0043570D">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Without</w:t>
                            </w:r>
                            <w:proofErr w:type="spellEnd"/>
                            <w:r>
                              <w:t xml:space="preserve"> </w:t>
                            </w:r>
                            <w:proofErr w:type="spellStart"/>
                            <w:r>
                              <w:t>outliers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E1569" id="_x0000_t202" coordsize="21600,21600" o:spt="202" path="m,l,21600r21600,l21600,xe">
                <v:stroke joinstyle="miter"/>
                <v:path gradientshapeok="t" o:connecttype="rect"/>
              </v:shapetype>
              <v:shape id="Text Box 5" o:spid="_x0000_s1026" type="#_x0000_t202" style="position:absolute;margin-left:242.3pt;margin-top:213.25pt;width:208.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DJLQIAAF0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" stroked="f">
                <v:textbox style="mso-fit-shape-to-text:t" inset="0,0,0,0">
                  <w:txbxContent>
                    <w:p w:rsidR="0043570D" w:rsidRPr="00455684" w:rsidRDefault="0043570D" w:rsidP="0043570D">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Without</w:t>
                      </w:r>
                      <w:proofErr w:type="spellEnd"/>
                      <w:r>
                        <w:t xml:space="preserve"> </w:t>
                      </w:r>
                      <w:proofErr w:type="spellStart"/>
                      <w:r>
                        <w:t>outliers</w:t>
                      </w:r>
                      <w:proofErr w:type="spellEnd"/>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3077210</wp:posOffset>
            </wp:positionH>
            <wp:positionV relativeFrom="paragraph">
              <wp:posOffset>90805</wp:posOffset>
            </wp:positionV>
            <wp:extent cx="2646680" cy="256032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6680" cy="25603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6A2E6D60" wp14:editId="1226E993">
                <wp:simplePos x="0" y="0"/>
                <wp:positionH relativeFrom="column">
                  <wp:posOffset>-1905</wp:posOffset>
                </wp:positionH>
                <wp:positionV relativeFrom="paragraph">
                  <wp:posOffset>2775585</wp:posOffset>
                </wp:positionV>
                <wp:extent cx="27146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rsidR="0043570D" w:rsidRPr="00B649C4" w:rsidRDefault="0043570D" w:rsidP="0043570D">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With</w:t>
                            </w:r>
                            <w:proofErr w:type="spellEnd"/>
                            <w:r>
                              <w:t xml:space="preserve"> </w:t>
                            </w:r>
                            <w:proofErr w:type="spellStart"/>
                            <w:r>
                              <w:t>outliers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E6D60" id="Text Box 6" o:spid="_x0000_s1027" type="#_x0000_t202" style="position:absolute;margin-left:-.15pt;margin-top:218.55pt;width:213.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m4LQ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" stroked="f">
                <v:textbox style="mso-fit-shape-to-text:t" inset="0,0,0,0">
                  <w:txbxContent>
                    <w:p w:rsidR="0043570D" w:rsidRPr="00B649C4" w:rsidRDefault="0043570D" w:rsidP="0043570D">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With</w:t>
                      </w:r>
                      <w:proofErr w:type="spellEnd"/>
                      <w:r>
                        <w:t xml:space="preserve"> </w:t>
                      </w:r>
                      <w:proofErr w:type="spellStart"/>
                      <w:r>
                        <w:t>outliers</w:t>
                      </w:r>
                      <w:proofErr w:type="spellEnd"/>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-284480</wp:posOffset>
            </wp:positionV>
            <wp:extent cx="2714625" cy="271843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625" cy="2718435"/>
                    </a:xfrm>
                    <a:prstGeom prst="rect">
                      <a:avLst/>
                    </a:prstGeom>
                  </pic:spPr>
                </pic:pic>
              </a:graphicData>
            </a:graphic>
            <wp14:sizeRelH relativeFrom="page">
              <wp14:pctWidth>0</wp14:pctWidth>
            </wp14:sizeRelH>
            <wp14:sizeRelV relativeFrom="page">
              <wp14:pctHeight>0</wp14:pctHeight>
            </wp14:sizeRelV>
          </wp:anchor>
        </w:drawing>
      </w:r>
    </w:p>
    <w:p w:rsidR="00CC3A41"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Exploratory Visualization</w:t>
      </w:r>
    </w:p>
    <w:p w:rsidR="005A61FF" w:rsidRDefault="00A53221" w:rsidP="00E31B6F">
      <w:pPr>
        <w:spacing w:before="60" w:after="100" w:afterAutospacing="1" w:line="240" w:lineRule="auto"/>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 xml:space="preserve">Basic data investigation shows features correlation with </w:t>
      </w:r>
      <w:r w:rsidR="0043570D">
        <w:rPr>
          <w:rFonts w:ascii="Segoe UI" w:eastAsia="Times New Roman" w:hAnsi="Segoe UI" w:cs="Segoe UI"/>
          <w:color w:val="24292E"/>
          <w:sz w:val="24"/>
          <w:szCs w:val="24"/>
          <w:lang w:val="en-US" w:eastAsia="sk-SK"/>
        </w:rPr>
        <w:t xml:space="preserve">respect to </w:t>
      </w:r>
      <w:proofErr w:type="spellStart"/>
      <w:r>
        <w:rPr>
          <w:rFonts w:ascii="Segoe UI" w:eastAsia="Times New Roman" w:hAnsi="Segoe UI" w:cs="Segoe UI"/>
          <w:color w:val="24292E"/>
          <w:sz w:val="24"/>
          <w:szCs w:val="24"/>
          <w:lang w:val="en-US" w:eastAsia="sk-SK"/>
        </w:rPr>
        <w:t>SalePrice</w:t>
      </w:r>
      <w:proofErr w:type="spellEnd"/>
      <w:r>
        <w:rPr>
          <w:rFonts w:ascii="Segoe UI" w:eastAsia="Times New Roman" w:hAnsi="Segoe UI" w:cs="Segoe UI"/>
          <w:color w:val="24292E"/>
          <w:sz w:val="24"/>
          <w:szCs w:val="24"/>
          <w:lang w:val="en-US" w:eastAsia="sk-SK"/>
        </w:rPr>
        <w:t xml:space="preserve">.  </w:t>
      </w:r>
      <w:r w:rsidR="0043570D">
        <w:rPr>
          <w:rFonts w:ascii="Segoe UI" w:eastAsia="Times New Roman" w:hAnsi="Segoe UI" w:cs="Segoe UI"/>
          <w:color w:val="24292E"/>
          <w:sz w:val="24"/>
          <w:szCs w:val="24"/>
          <w:lang w:val="en-US" w:eastAsia="sk-SK"/>
        </w:rPr>
        <w:t xml:space="preserve">Graph shows that there is a number of </w:t>
      </w:r>
      <w:r w:rsidR="005A61FF">
        <w:rPr>
          <w:rFonts w:ascii="Segoe UI" w:eastAsia="Times New Roman" w:hAnsi="Segoe UI" w:cs="Segoe UI"/>
          <w:color w:val="24292E"/>
          <w:sz w:val="24"/>
          <w:szCs w:val="24"/>
          <w:lang w:val="en-US" w:eastAsia="sk-SK"/>
        </w:rPr>
        <w:t xml:space="preserve">features which correlates to </w:t>
      </w:r>
      <w:proofErr w:type="spellStart"/>
      <w:r w:rsidR="005A61FF">
        <w:rPr>
          <w:rFonts w:ascii="Segoe UI" w:eastAsia="Times New Roman" w:hAnsi="Segoe UI" w:cs="Segoe UI"/>
          <w:color w:val="24292E"/>
          <w:sz w:val="24"/>
          <w:szCs w:val="24"/>
          <w:lang w:val="en-US" w:eastAsia="sk-SK"/>
        </w:rPr>
        <w:t>SalePrice</w:t>
      </w:r>
      <w:proofErr w:type="spellEnd"/>
      <w:r w:rsidR="005A61FF">
        <w:rPr>
          <w:rFonts w:ascii="Segoe UI" w:eastAsia="Times New Roman" w:hAnsi="Segoe UI" w:cs="Segoe UI"/>
          <w:color w:val="24292E"/>
          <w:sz w:val="24"/>
          <w:szCs w:val="24"/>
          <w:lang w:val="en-US" w:eastAsia="sk-SK"/>
        </w:rPr>
        <w:t>.</w:t>
      </w:r>
    </w:p>
    <w:p w:rsidR="00A53221" w:rsidRPr="00AB25A9" w:rsidRDefault="005A61FF" w:rsidP="00E31B6F">
      <w:pPr>
        <w:spacing w:before="60" w:after="100" w:afterAutospacing="1" w:line="240" w:lineRule="auto"/>
        <w:rPr>
          <w:rFonts w:ascii="Segoe UI" w:eastAsia="Times New Roman" w:hAnsi="Segoe UI" w:cs="Segoe UI"/>
          <w:color w:val="24292E"/>
          <w:sz w:val="24"/>
          <w:szCs w:val="24"/>
          <w:lang w:val="en-US" w:eastAsia="sk-SK"/>
        </w:rPr>
      </w:pPr>
      <w:r>
        <w:rPr>
          <w:noProof/>
        </w:rPr>
        <w:drawing>
          <wp:inline distT="0" distB="0" distL="0" distR="0" wp14:anchorId="68363D27" wp14:editId="78330B77">
            <wp:extent cx="5760720" cy="2982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82595"/>
                    </a:xfrm>
                    <a:prstGeom prst="rect">
                      <a:avLst/>
                    </a:prstGeom>
                  </pic:spPr>
                </pic:pic>
              </a:graphicData>
            </a:graphic>
          </wp:inline>
        </w:drawing>
      </w:r>
    </w:p>
    <w:p w:rsidR="005A61FF" w:rsidRDefault="005A61FF" w:rsidP="005A61FF">
      <w:pPr>
        <w:spacing w:before="60" w:after="100" w:afterAutospacing="1" w:line="240" w:lineRule="auto"/>
        <w:rPr>
          <w:rFonts w:ascii="Segoe UI" w:eastAsia="Times New Roman" w:hAnsi="Segoe UI" w:cs="Segoe UI"/>
          <w:color w:val="24292E"/>
          <w:sz w:val="24"/>
          <w:szCs w:val="24"/>
          <w:lang w:val="en-US" w:eastAsia="sk-SK"/>
        </w:rPr>
      </w:pPr>
      <w:r>
        <w:rPr>
          <w:rFonts w:ascii="Segoe UI" w:eastAsia="Times New Roman" w:hAnsi="Segoe UI" w:cs="Segoe UI"/>
          <w:color w:val="24292E"/>
          <w:sz w:val="24"/>
          <w:szCs w:val="24"/>
          <w:lang w:val="en-US" w:eastAsia="sk-SK"/>
        </w:rPr>
        <w:t xml:space="preserve">Highest correlation </w:t>
      </w:r>
    </w:p>
    <w:p w:rsidR="005A61FF" w:rsidRDefault="005A61FF" w:rsidP="005A61FF">
      <w:pPr>
        <w:spacing w:before="60" w:after="100" w:afterAutospacing="1" w:line="240" w:lineRule="auto"/>
        <w:rPr>
          <w:rFonts w:ascii="Arial" w:hAnsi="Arial" w:cs="Arial"/>
          <w:sz w:val="21"/>
          <w:szCs w:val="21"/>
          <w:shd w:val="clear" w:color="auto" w:fill="FFFFFF"/>
        </w:rPr>
      </w:pPr>
      <w:proofErr w:type="spellStart"/>
      <w:r>
        <w:rPr>
          <w:rStyle w:val="Strong"/>
          <w:rFonts w:ascii="Arial" w:hAnsi="Arial" w:cs="Arial"/>
          <w:b w:val="0"/>
          <w:bCs w:val="0"/>
          <w:sz w:val="21"/>
          <w:szCs w:val="21"/>
          <w:bdr w:val="none" w:sz="0" w:space="0" w:color="auto" w:frame="1"/>
          <w:shd w:val="clear" w:color="auto" w:fill="FFFFFF"/>
        </w:rPr>
        <w:t>OverallQual</w:t>
      </w:r>
      <w:proofErr w:type="spellEnd"/>
      <w:r>
        <w:rPr>
          <w:rFonts w:ascii="Segoe UI" w:eastAsia="Times New Roman" w:hAnsi="Segoe UI" w:cs="Segoe UI"/>
          <w:color w:val="24292E"/>
          <w:sz w:val="24"/>
          <w:szCs w:val="24"/>
          <w:lang w:val="en-US" w:eastAsia="sk-SK"/>
        </w:rPr>
        <w:t xml:space="preserve"> </w:t>
      </w:r>
      <w:proofErr w:type="spellStart"/>
      <w:r>
        <w:rPr>
          <w:rFonts w:ascii="Arial" w:hAnsi="Arial" w:cs="Arial"/>
          <w:sz w:val="21"/>
          <w:szCs w:val="21"/>
          <w:shd w:val="clear" w:color="auto" w:fill="FFFFFF"/>
        </w:rPr>
        <w:t>Overall</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material</w:t>
      </w:r>
      <w:proofErr w:type="spellEnd"/>
      <w:r>
        <w:rPr>
          <w:rFonts w:ascii="Arial" w:hAnsi="Arial" w:cs="Arial"/>
          <w:sz w:val="21"/>
          <w:szCs w:val="21"/>
          <w:shd w:val="clear" w:color="auto" w:fill="FFFFFF"/>
        </w:rPr>
        <w:t xml:space="preserve"> and </w:t>
      </w:r>
      <w:proofErr w:type="spellStart"/>
      <w:r>
        <w:rPr>
          <w:rFonts w:ascii="Arial" w:hAnsi="Arial" w:cs="Arial"/>
          <w:sz w:val="21"/>
          <w:szCs w:val="21"/>
          <w:shd w:val="clear" w:color="auto" w:fill="FFFFFF"/>
        </w:rPr>
        <w:t>finish</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quality</w:t>
      </w:r>
      <w:proofErr w:type="spellEnd"/>
    </w:p>
    <w:p w:rsidR="005A61FF" w:rsidRDefault="005A61FF" w:rsidP="005A61FF">
      <w:pPr>
        <w:spacing w:before="60" w:after="100" w:afterAutospacing="1" w:line="240" w:lineRule="auto"/>
        <w:rPr>
          <w:rFonts w:ascii="Arial" w:hAnsi="Arial" w:cs="Arial"/>
          <w:sz w:val="21"/>
          <w:szCs w:val="21"/>
          <w:shd w:val="clear" w:color="auto" w:fill="FFFFFF"/>
        </w:rPr>
      </w:pPr>
      <w:proofErr w:type="spellStart"/>
      <w:r w:rsidRPr="005A61FF">
        <w:rPr>
          <w:rFonts w:ascii="Arial" w:hAnsi="Arial" w:cs="Arial"/>
          <w:sz w:val="21"/>
          <w:szCs w:val="21"/>
          <w:shd w:val="clear" w:color="auto" w:fill="FFFFFF"/>
        </w:rPr>
        <w:t>GrLivArea</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Above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grade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ground</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living</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area</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square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feet</w:t>
      </w:r>
      <w:proofErr w:type="spellEnd"/>
    </w:p>
    <w:p w:rsidR="005A61FF" w:rsidRPr="005A61FF" w:rsidRDefault="005A61FF" w:rsidP="005A61FF">
      <w:pPr>
        <w:spacing w:before="60" w:after="100" w:afterAutospacing="1" w:line="240" w:lineRule="auto"/>
        <w:rPr>
          <w:rFonts w:ascii="Arial" w:hAnsi="Arial" w:cs="Arial"/>
          <w:sz w:val="21"/>
          <w:szCs w:val="21"/>
          <w:shd w:val="clear" w:color="auto" w:fill="FFFFFF"/>
        </w:rPr>
      </w:pPr>
      <w:proofErr w:type="spellStart"/>
      <w:r w:rsidRPr="005A61FF">
        <w:rPr>
          <w:rFonts w:ascii="Arial" w:hAnsi="Arial" w:cs="Arial"/>
          <w:sz w:val="21"/>
          <w:szCs w:val="21"/>
          <w:shd w:val="clear" w:color="auto" w:fill="FFFFFF"/>
        </w:rPr>
        <w:t>GarageCars</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Size</w:t>
      </w:r>
      <w:proofErr w:type="spellEnd"/>
      <w:r w:rsidRPr="005A61FF">
        <w:rPr>
          <w:rFonts w:ascii="Arial" w:hAnsi="Arial" w:cs="Arial"/>
          <w:sz w:val="21"/>
          <w:szCs w:val="21"/>
          <w:shd w:val="clear" w:color="auto" w:fill="FFFFFF"/>
        </w:rPr>
        <w:t xml:space="preserve"> of </w:t>
      </w:r>
      <w:proofErr w:type="spellStart"/>
      <w:r w:rsidRPr="005A61FF">
        <w:rPr>
          <w:rFonts w:ascii="Arial" w:hAnsi="Arial" w:cs="Arial"/>
          <w:sz w:val="21"/>
          <w:szCs w:val="21"/>
          <w:shd w:val="clear" w:color="auto" w:fill="FFFFFF"/>
        </w:rPr>
        <w:t>garage</w:t>
      </w:r>
      <w:proofErr w:type="spellEnd"/>
      <w:r w:rsidRPr="005A61FF">
        <w:rPr>
          <w:rFonts w:ascii="Arial" w:hAnsi="Arial" w:cs="Arial"/>
          <w:sz w:val="21"/>
          <w:szCs w:val="21"/>
          <w:shd w:val="clear" w:color="auto" w:fill="FFFFFF"/>
        </w:rPr>
        <w:t xml:space="preserve"> in </w:t>
      </w:r>
      <w:proofErr w:type="spellStart"/>
      <w:r w:rsidRPr="005A61FF">
        <w:rPr>
          <w:rFonts w:ascii="Arial" w:hAnsi="Arial" w:cs="Arial"/>
          <w:sz w:val="21"/>
          <w:szCs w:val="21"/>
          <w:shd w:val="clear" w:color="auto" w:fill="FFFFFF"/>
        </w:rPr>
        <w:t>car</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capacity</w:t>
      </w:r>
      <w:proofErr w:type="spellEnd"/>
    </w:p>
    <w:p w:rsidR="005A61FF" w:rsidRDefault="005A61FF" w:rsidP="005A61FF">
      <w:pPr>
        <w:spacing w:before="60" w:after="100" w:afterAutospacing="1" w:line="240" w:lineRule="auto"/>
        <w:rPr>
          <w:rFonts w:ascii="Arial" w:hAnsi="Arial" w:cs="Arial"/>
          <w:sz w:val="21"/>
          <w:szCs w:val="21"/>
          <w:shd w:val="clear" w:color="auto" w:fill="FFFFFF"/>
        </w:rPr>
      </w:pPr>
      <w:proofErr w:type="spellStart"/>
      <w:r w:rsidRPr="005A61FF">
        <w:rPr>
          <w:rFonts w:ascii="Arial" w:hAnsi="Arial" w:cs="Arial"/>
          <w:sz w:val="21"/>
          <w:szCs w:val="21"/>
          <w:shd w:val="clear" w:color="auto" w:fill="FFFFFF"/>
        </w:rPr>
        <w:lastRenderedPageBreak/>
        <w:t>GarageArea</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Size</w:t>
      </w:r>
      <w:proofErr w:type="spellEnd"/>
      <w:r w:rsidRPr="005A61FF">
        <w:rPr>
          <w:rFonts w:ascii="Arial" w:hAnsi="Arial" w:cs="Arial"/>
          <w:sz w:val="21"/>
          <w:szCs w:val="21"/>
          <w:shd w:val="clear" w:color="auto" w:fill="FFFFFF"/>
        </w:rPr>
        <w:t xml:space="preserve"> of </w:t>
      </w:r>
      <w:proofErr w:type="spellStart"/>
      <w:r w:rsidRPr="005A61FF">
        <w:rPr>
          <w:rFonts w:ascii="Arial" w:hAnsi="Arial" w:cs="Arial"/>
          <w:sz w:val="21"/>
          <w:szCs w:val="21"/>
          <w:shd w:val="clear" w:color="auto" w:fill="FFFFFF"/>
        </w:rPr>
        <w:t>garage</w:t>
      </w:r>
      <w:proofErr w:type="spellEnd"/>
      <w:r w:rsidRPr="005A61FF">
        <w:rPr>
          <w:rFonts w:ascii="Arial" w:hAnsi="Arial" w:cs="Arial"/>
          <w:sz w:val="21"/>
          <w:szCs w:val="21"/>
          <w:shd w:val="clear" w:color="auto" w:fill="FFFFFF"/>
        </w:rPr>
        <w:t xml:space="preserve"> in </w:t>
      </w:r>
      <w:proofErr w:type="spellStart"/>
      <w:r w:rsidRPr="005A61FF">
        <w:rPr>
          <w:rFonts w:ascii="Arial" w:hAnsi="Arial" w:cs="Arial"/>
          <w:sz w:val="21"/>
          <w:szCs w:val="21"/>
          <w:shd w:val="clear" w:color="auto" w:fill="FFFFFF"/>
        </w:rPr>
        <w:t>square</w:t>
      </w:r>
      <w:proofErr w:type="spellEnd"/>
      <w:r w:rsidRPr="005A61FF">
        <w:rPr>
          <w:rFonts w:ascii="Arial" w:hAnsi="Arial" w:cs="Arial"/>
          <w:sz w:val="21"/>
          <w:szCs w:val="21"/>
          <w:shd w:val="clear" w:color="auto" w:fill="FFFFFF"/>
        </w:rPr>
        <w:t xml:space="preserve"> </w:t>
      </w:r>
      <w:proofErr w:type="spellStart"/>
      <w:r w:rsidRPr="005A61FF">
        <w:rPr>
          <w:rFonts w:ascii="Arial" w:hAnsi="Arial" w:cs="Arial"/>
          <w:sz w:val="21"/>
          <w:szCs w:val="21"/>
          <w:shd w:val="clear" w:color="auto" w:fill="FFFFFF"/>
        </w:rPr>
        <w:t>feet</w:t>
      </w:r>
      <w:proofErr w:type="spellEnd"/>
    </w:p>
    <w:p w:rsidR="005A61FF" w:rsidRPr="005A61FF" w:rsidRDefault="005A61FF" w:rsidP="00D23C14">
      <w:pPr>
        <w:spacing w:before="360" w:after="240" w:line="240" w:lineRule="auto"/>
        <w:outlineLvl w:val="2"/>
        <w:rPr>
          <w:rFonts w:ascii="Segoe UI" w:eastAsia="Times New Roman" w:hAnsi="Segoe UI" w:cs="Segoe UI"/>
          <w:b/>
          <w:bCs/>
          <w:color w:val="24292E"/>
          <w:sz w:val="30"/>
          <w:szCs w:val="30"/>
          <w:lang w:eastAsia="sk-SK"/>
        </w:rPr>
      </w:pPr>
      <w:bookmarkStart w:id="0" w:name="_GoBack"/>
      <w:bookmarkEnd w:id="0"/>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Algorithms and Techniques</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23C14" w:rsidRPr="00AB25A9" w:rsidRDefault="00D23C14" w:rsidP="00D23C14">
      <w:pPr>
        <w:numPr>
          <w:ilvl w:val="0"/>
          <w:numId w:val="6"/>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 algorithms you will use, including any default variables/parameters in the project clearly defined?</w:t>
      </w:r>
    </w:p>
    <w:p w:rsidR="00D23C14" w:rsidRPr="00AB25A9" w:rsidRDefault="00D23C14" w:rsidP="00D23C14">
      <w:pPr>
        <w:numPr>
          <w:ilvl w:val="0"/>
          <w:numId w:val="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 techniques to be used thoroughly discussed and justified?</w:t>
      </w:r>
    </w:p>
    <w:p w:rsidR="00D23C14" w:rsidRPr="00AB25A9" w:rsidRDefault="00D23C14" w:rsidP="00D23C14">
      <w:pPr>
        <w:numPr>
          <w:ilvl w:val="0"/>
          <w:numId w:val="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it made clear how the input data or datasets will be handled by the algorithms and techniques chosen?</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Benchmark</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23C14" w:rsidRPr="00AB25A9" w:rsidRDefault="00D23C14" w:rsidP="00D23C14">
      <w:pPr>
        <w:numPr>
          <w:ilvl w:val="0"/>
          <w:numId w:val="7"/>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Has some result or value been provided that acts as a benchmark for measuring performance?</w:t>
      </w:r>
    </w:p>
    <w:p w:rsidR="00D23C14" w:rsidRPr="00AB25A9" w:rsidRDefault="00D23C14" w:rsidP="00D23C14">
      <w:pPr>
        <w:numPr>
          <w:ilvl w:val="0"/>
          <w:numId w:val="7"/>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it clear how this result or value was obtained (whether by data or by hypothesis)?</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III. Methodology</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(approx. 3-5 pages)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Data Preprocessing</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23C14" w:rsidRPr="00AB25A9" w:rsidRDefault="00D23C14" w:rsidP="00D23C14">
      <w:pPr>
        <w:numPr>
          <w:ilvl w:val="0"/>
          <w:numId w:val="8"/>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If the algorithms chosen require preprocessing steps like feature selection or feature transformations, have they been properly documented?</w:t>
      </w:r>
    </w:p>
    <w:p w:rsidR="00D23C14" w:rsidRPr="00AB25A9" w:rsidRDefault="00D23C14" w:rsidP="00D23C14">
      <w:pPr>
        <w:numPr>
          <w:ilvl w:val="0"/>
          <w:numId w:val="8"/>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lastRenderedPageBreak/>
        <w:t>Based on the </w:t>
      </w:r>
      <w:r w:rsidRPr="00AB25A9">
        <w:rPr>
          <w:rFonts w:ascii="Segoe UI" w:eastAsia="Times New Roman" w:hAnsi="Segoe UI" w:cs="Segoe UI"/>
          <w:b/>
          <w:bCs/>
          <w:i/>
          <w:iCs/>
          <w:color w:val="24292E"/>
          <w:sz w:val="24"/>
          <w:szCs w:val="24"/>
          <w:lang w:val="en-US" w:eastAsia="sk-SK"/>
        </w:rPr>
        <w:t>Data Exploration</w:t>
      </w:r>
      <w:r w:rsidRPr="00AB25A9">
        <w:rPr>
          <w:rFonts w:ascii="Segoe UI" w:eastAsia="Times New Roman" w:hAnsi="Segoe UI" w:cs="Segoe UI"/>
          <w:i/>
          <w:iCs/>
          <w:color w:val="24292E"/>
          <w:sz w:val="24"/>
          <w:szCs w:val="24"/>
          <w:lang w:val="en-US" w:eastAsia="sk-SK"/>
        </w:rPr>
        <w:t> section, if there were abnormalities or characteristics that needed to be addressed, have they been properly corrected?</w:t>
      </w:r>
    </w:p>
    <w:p w:rsidR="00D23C14" w:rsidRPr="00AB25A9" w:rsidRDefault="00D23C14" w:rsidP="00D23C14">
      <w:pPr>
        <w:numPr>
          <w:ilvl w:val="0"/>
          <w:numId w:val="8"/>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If no preprocessing is needed, has it been made clear why?</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Implementation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23C14" w:rsidRPr="00AB25A9" w:rsidRDefault="00D23C14" w:rsidP="00D23C14">
      <w:pPr>
        <w:numPr>
          <w:ilvl w:val="0"/>
          <w:numId w:val="9"/>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it made clear how the algorithms and techniques were implemented with the given datasets or input data?</w:t>
      </w:r>
    </w:p>
    <w:p w:rsidR="00D23C14" w:rsidRPr="00AB25A9" w:rsidRDefault="00D23C14" w:rsidP="00D23C14">
      <w:pPr>
        <w:numPr>
          <w:ilvl w:val="0"/>
          <w:numId w:val="9"/>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any complications with the original metrics or techniques that required changing prior to acquiring a solution?</w:t>
      </w:r>
    </w:p>
    <w:p w:rsidR="00D23C14" w:rsidRPr="00AB25A9" w:rsidRDefault="00D23C14" w:rsidP="00D23C14">
      <w:pPr>
        <w:numPr>
          <w:ilvl w:val="0"/>
          <w:numId w:val="9"/>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Was there any part of the coding process (e.g., writing complicated functions) that should be documented?</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Refinement</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23C14" w:rsidRPr="00AB25A9" w:rsidRDefault="00D23C14" w:rsidP="00D23C14">
      <w:pPr>
        <w:numPr>
          <w:ilvl w:val="0"/>
          <w:numId w:val="10"/>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Has an initial solution been found and clearly reported?</w:t>
      </w:r>
    </w:p>
    <w:p w:rsidR="00D23C14" w:rsidRPr="00AB25A9" w:rsidRDefault="00D23C14" w:rsidP="00D23C14">
      <w:pPr>
        <w:numPr>
          <w:ilvl w:val="0"/>
          <w:numId w:val="10"/>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process of improvement clearly documented, such as what techniques were used?</w:t>
      </w:r>
    </w:p>
    <w:p w:rsidR="00D23C14" w:rsidRPr="00AB25A9" w:rsidRDefault="00D23C14" w:rsidP="00D23C14">
      <w:pPr>
        <w:numPr>
          <w:ilvl w:val="0"/>
          <w:numId w:val="10"/>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intermediate and final solutions clearly reported as the process is improved?</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IV. Results</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(approx. 2-3 pages)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Model Evaluation and Validation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 xml:space="preserve">In this section, the final model and any supporting qualities should be evaluated in detail. It should be clear how the final model was derived and why this model was </w:t>
      </w:r>
      <w:r w:rsidRPr="00AB25A9">
        <w:rPr>
          <w:rFonts w:ascii="Segoe UI" w:eastAsia="Times New Roman" w:hAnsi="Segoe UI" w:cs="Segoe UI"/>
          <w:color w:val="24292E"/>
          <w:sz w:val="24"/>
          <w:szCs w:val="24"/>
          <w:lang w:val="en-US" w:eastAsia="sk-SK"/>
        </w:rPr>
        <w:lastRenderedPageBreak/>
        <w:t>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23C14" w:rsidRPr="00AB25A9" w:rsidRDefault="00D23C14" w:rsidP="00D23C14">
      <w:pPr>
        <w:numPr>
          <w:ilvl w:val="0"/>
          <w:numId w:val="11"/>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final model reasonable and aligning with solution expectations? Are the final parameters of the model appropriate?</w:t>
      </w:r>
    </w:p>
    <w:p w:rsidR="00D23C14" w:rsidRPr="00AB25A9" w:rsidRDefault="00D23C14" w:rsidP="00D23C14">
      <w:pPr>
        <w:numPr>
          <w:ilvl w:val="0"/>
          <w:numId w:val="11"/>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Has the final model been tested with various inputs to evaluate whether the model generalizes well to unseen data?</w:t>
      </w:r>
    </w:p>
    <w:p w:rsidR="00D23C14" w:rsidRPr="00AB25A9" w:rsidRDefault="00D23C14" w:rsidP="00D23C14">
      <w:pPr>
        <w:numPr>
          <w:ilvl w:val="0"/>
          <w:numId w:val="11"/>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model robust enough for the problem? Do small perturbations (changes) in training data or the input space greatly affect the results?</w:t>
      </w:r>
    </w:p>
    <w:p w:rsidR="00D23C14" w:rsidRPr="00AB25A9" w:rsidRDefault="00D23C14" w:rsidP="00D23C14">
      <w:pPr>
        <w:numPr>
          <w:ilvl w:val="0"/>
          <w:numId w:val="11"/>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Can results found from the model be trusted?</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Justification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23C14" w:rsidRPr="00AB25A9" w:rsidRDefault="00D23C14" w:rsidP="00D23C14">
      <w:pPr>
        <w:numPr>
          <w:ilvl w:val="0"/>
          <w:numId w:val="12"/>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 final results found stronger than the benchmark result reported earlier?</w:t>
      </w:r>
    </w:p>
    <w:p w:rsidR="00D23C14" w:rsidRPr="00AB25A9" w:rsidRDefault="00D23C14" w:rsidP="00D23C14">
      <w:pPr>
        <w:numPr>
          <w:ilvl w:val="0"/>
          <w:numId w:val="12"/>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Have you thoroughly analyzed and discussed the final solution?</w:t>
      </w:r>
    </w:p>
    <w:p w:rsidR="00D23C14" w:rsidRPr="00AB25A9" w:rsidRDefault="00D23C14" w:rsidP="00D23C14">
      <w:pPr>
        <w:numPr>
          <w:ilvl w:val="0"/>
          <w:numId w:val="12"/>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final solution significant enough to have solved the problem?</w:t>
      </w:r>
    </w:p>
    <w:p w:rsidR="00D23C14" w:rsidRPr="00AB25A9" w:rsidRDefault="00D23C14" w:rsidP="00D23C14">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sk-SK"/>
        </w:rPr>
      </w:pPr>
      <w:r w:rsidRPr="00AB25A9">
        <w:rPr>
          <w:rFonts w:ascii="Segoe UI" w:eastAsia="Times New Roman" w:hAnsi="Segoe UI" w:cs="Segoe UI"/>
          <w:b/>
          <w:bCs/>
          <w:color w:val="24292E"/>
          <w:sz w:val="36"/>
          <w:szCs w:val="36"/>
          <w:lang w:val="en-US" w:eastAsia="sk-SK"/>
        </w:rPr>
        <w:t>V. Conclusion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(approx. 1-2 pages)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Free-Form Visualization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23C14" w:rsidRPr="00AB25A9" w:rsidRDefault="00D23C14" w:rsidP="00D23C14">
      <w:pPr>
        <w:numPr>
          <w:ilvl w:val="0"/>
          <w:numId w:val="13"/>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Have you visualized a relevant or important quality about the problem, dataset, input data, or results?</w:t>
      </w:r>
    </w:p>
    <w:p w:rsidR="00D23C14" w:rsidRPr="00AB25A9" w:rsidRDefault="00D23C14" w:rsidP="00D23C14">
      <w:pPr>
        <w:numPr>
          <w:ilvl w:val="0"/>
          <w:numId w:val="13"/>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Is the visualization thoroughly analyzed and discussed?</w:t>
      </w:r>
    </w:p>
    <w:p w:rsidR="00D23C14" w:rsidRPr="00AB25A9" w:rsidRDefault="00D23C14" w:rsidP="00D23C14">
      <w:pPr>
        <w:numPr>
          <w:ilvl w:val="0"/>
          <w:numId w:val="13"/>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If a plot is provided, are the axes, title, and datum clearly defined?</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lastRenderedPageBreak/>
        <w:t>Reflection</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23C14" w:rsidRPr="00AB25A9" w:rsidRDefault="00D23C14" w:rsidP="00D23C14">
      <w:pPr>
        <w:numPr>
          <w:ilvl w:val="0"/>
          <w:numId w:val="14"/>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Have you thoroughly summarized the entire process you used for this project?</w:t>
      </w:r>
    </w:p>
    <w:p w:rsidR="00D23C14" w:rsidRPr="00AB25A9" w:rsidRDefault="00D23C14" w:rsidP="00D23C14">
      <w:pPr>
        <w:numPr>
          <w:ilvl w:val="0"/>
          <w:numId w:val="14"/>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any interesting aspects of the project?</w:t>
      </w:r>
    </w:p>
    <w:p w:rsidR="00D23C14" w:rsidRPr="00AB25A9" w:rsidRDefault="00D23C14" w:rsidP="00D23C14">
      <w:pPr>
        <w:numPr>
          <w:ilvl w:val="0"/>
          <w:numId w:val="14"/>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any difficult aspects of the project?</w:t>
      </w:r>
    </w:p>
    <w:p w:rsidR="00D23C14" w:rsidRPr="00AB25A9" w:rsidRDefault="00D23C14" w:rsidP="00D23C14">
      <w:pPr>
        <w:numPr>
          <w:ilvl w:val="0"/>
          <w:numId w:val="14"/>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Does the final model and solution fit your expectations for the problem, and should it be used in a general setting to solve these types of problems?</w:t>
      </w:r>
    </w:p>
    <w:p w:rsidR="00D23C14" w:rsidRPr="00AB25A9" w:rsidRDefault="00D23C14" w:rsidP="00D23C14">
      <w:pPr>
        <w:spacing w:before="360" w:after="240" w:line="240" w:lineRule="auto"/>
        <w:outlineLvl w:val="2"/>
        <w:rPr>
          <w:rFonts w:ascii="Segoe UI" w:eastAsia="Times New Roman" w:hAnsi="Segoe UI" w:cs="Segoe UI"/>
          <w:b/>
          <w:bCs/>
          <w:color w:val="24292E"/>
          <w:sz w:val="30"/>
          <w:szCs w:val="30"/>
          <w:lang w:val="en-US" w:eastAsia="sk-SK"/>
        </w:rPr>
      </w:pPr>
      <w:r w:rsidRPr="00AB25A9">
        <w:rPr>
          <w:rFonts w:ascii="Segoe UI" w:eastAsia="Times New Roman" w:hAnsi="Segoe UI" w:cs="Segoe UI"/>
          <w:b/>
          <w:bCs/>
          <w:color w:val="24292E"/>
          <w:sz w:val="30"/>
          <w:szCs w:val="30"/>
          <w:lang w:val="en-US" w:eastAsia="sk-SK"/>
        </w:rPr>
        <w:t>Improvement</w: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23C14" w:rsidRPr="00AB25A9" w:rsidRDefault="00D23C14" w:rsidP="00D23C14">
      <w:pPr>
        <w:numPr>
          <w:ilvl w:val="0"/>
          <w:numId w:val="15"/>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Are there further improvements that could be made on the algorithms or techniques you used in this project?</w:t>
      </w:r>
    </w:p>
    <w:p w:rsidR="00D23C14" w:rsidRPr="00AB25A9" w:rsidRDefault="00D23C14" w:rsidP="00D23C14">
      <w:pPr>
        <w:numPr>
          <w:ilvl w:val="0"/>
          <w:numId w:val="15"/>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Were there algorithms or techniques you researched that you did not know how to implement, but would consider using if you knew how?</w:t>
      </w:r>
    </w:p>
    <w:p w:rsidR="00D23C14" w:rsidRPr="00AB25A9" w:rsidRDefault="00D23C14" w:rsidP="00D23C14">
      <w:pPr>
        <w:numPr>
          <w:ilvl w:val="0"/>
          <w:numId w:val="15"/>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i/>
          <w:iCs/>
          <w:color w:val="24292E"/>
          <w:sz w:val="24"/>
          <w:szCs w:val="24"/>
          <w:lang w:val="en-US" w:eastAsia="sk-SK"/>
        </w:rPr>
        <w:t>If you used your final solution as the new benchmark, do you think an even better solution exists?</w:t>
      </w:r>
    </w:p>
    <w:p w:rsidR="00D23C14" w:rsidRPr="00AB25A9" w:rsidRDefault="004F57FA" w:rsidP="00D23C14">
      <w:pPr>
        <w:spacing w:before="360" w:after="360" w:line="240" w:lineRule="auto"/>
        <w:rPr>
          <w:rFonts w:ascii="Times New Roman" w:eastAsia="Times New Roman" w:hAnsi="Times New Roman" w:cs="Times New Roman"/>
          <w:sz w:val="24"/>
          <w:szCs w:val="24"/>
          <w:lang w:val="en-US" w:eastAsia="sk-SK"/>
        </w:rPr>
      </w:pPr>
      <w:r w:rsidRPr="00AB25A9">
        <w:rPr>
          <w:rFonts w:ascii="Times New Roman" w:eastAsia="Times New Roman" w:hAnsi="Times New Roman" w:cs="Times New Roman"/>
          <w:sz w:val="24"/>
          <w:szCs w:val="24"/>
          <w:lang w:val="en-US" w:eastAsia="sk-SK"/>
        </w:rPr>
        <w:pict>
          <v:rect id="_x0000_i1025" style="width:0;height:3pt" o:hralign="center" o:hrstd="t" o:hrnoshade="t" o:hr="t" fillcolor="#24292e" stroked="f"/>
        </w:pict>
      </w:r>
    </w:p>
    <w:p w:rsidR="00D23C14" w:rsidRPr="00AB25A9" w:rsidRDefault="00D23C14" w:rsidP="00D23C14">
      <w:pPr>
        <w:spacing w:after="240"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b/>
          <w:bCs/>
          <w:color w:val="24292E"/>
          <w:sz w:val="24"/>
          <w:szCs w:val="24"/>
          <w:lang w:val="en-US" w:eastAsia="sk-SK"/>
        </w:rPr>
        <w:t>Before submitting, ask yourself. . .</w:t>
      </w:r>
    </w:p>
    <w:p w:rsidR="00D23C14" w:rsidRPr="00AB25A9" w:rsidRDefault="00D23C14" w:rsidP="00D23C14">
      <w:pPr>
        <w:numPr>
          <w:ilvl w:val="0"/>
          <w:numId w:val="16"/>
        </w:numPr>
        <w:spacing w:before="100" w:beforeAutospacing="1"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Does the project report you’ve written follow a well-organized structure similar to that of the project template?</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Is each section (particularly </w:t>
      </w:r>
      <w:r w:rsidRPr="00AB25A9">
        <w:rPr>
          <w:rFonts w:ascii="Segoe UI" w:eastAsia="Times New Roman" w:hAnsi="Segoe UI" w:cs="Segoe UI"/>
          <w:b/>
          <w:bCs/>
          <w:color w:val="24292E"/>
          <w:sz w:val="24"/>
          <w:szCs w:val="24"/>
          <w:lang w:val="en-US" w:eastAsia="sk-SK"/>
        </w:rPr>
        <w:t>Analysis</w:t>
      </w:r>
      <w:r w:rsidRPr="00AB25A9">
        <w:rPr>
          <w:rFonts w:ascii="Segoe UI" w:eastAsia="Times New Roman" w:hAnsi="Segoe UI" w:cs="Segoe UI"/>
          <w:color w:val="24292E"/>
          <w:sz w:val="24"/>
          <w:szCs w:val="24"/>
          <w:lang w:val="en-US" w:eastAsia="sk-SK"/>
        </w:rPr>
        <w:t> and </w:t>
      </w:r>
      <w:r w:rsidRPr="00AB25A9">
        <w:rPr>
          <w:rFonts w:ascii="Segoe UI" w:eastAsia="Times New Roman" w:hAnsi="Segoe UI" w:cs="Segoe UI"/>
          <w:b/>
          <w:bCs/>
          <w:color w:val="24292E"/>
          <w:sz w:val="24"/>
          <w:szCs w:val="24"/>
          <w:lang w:val="en-US" w:eastAsia="sk-SK"/>
        </w:rPr>
        <w:t>Methodology</w:t>
      </w:r>
      <w:r w:rsidRPr="00AB25A9">
        <w:rPr>
          <w:rFonts w:ascii="Segoe UI" w:eastAsia="Times New Roman" w:hAnsi="Segoe UI" w:cs="Segoe UI"/>
          <w:color w:val="24292E"/>
          <w:sz w:val="24"/>
          <w:szCs w:val="24"/>
          <w:lang w:val="en-US" w:eastAsia="sk-SK"/>
        </w:rPr>
        <w:t>) written in a clear, concise and specific fashion? Are there any ambiguous terms or phrases that need clarification?</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Would the intended audience of your project be able to understand your analysis, methods, and results?</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lastRenderedPageBreak/>
        <w:t>Have you properly proof-read your project report to assure there are minimal grammatical and spelling mistakes?</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Are all the resources used for this project correctly cited and referenced?</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Is the code that implements your solution easily readable and properly commented?</w:t>
      </w:r>
    </w:p>
    <w:p w:rsidR="00D23C14" w:rsidRPr="00AB25A9" w:rsidRDefault="00D23C14" w:rsidP="00D23C14">
      <w:pPr>
        <w:numPr>
          <w:ilvl w:val="0"/>
          <w:numId w:val="16"/>
        </w:numPr>
        <w:spacing w:before="60" w:after="100" w:afterAutospacing="1" w:line="240" w:lineRule="auto"/>
        <w:rPr>
          <w:rFonts w:ascii="Segoe UI" w:eastAsia="Times New Roman" w:hAnsi="Segoe UI" w:cs="Segoe UI"/>
          <w:color w:val="24292E"/>
          <w:sz w:val="24"/>
          <w:szCs w:val="24"/>
          <w:lang w:val="en-US" w:eastAsia="sk-SK"/>
        </w:rPr>
      </w:pPr>
      <w:r w:rsidRPr="00AB25A9">
        <w:rPr>
          <w:rFonts w:ascii="Segoe UI" w:eastAsia="Times New Roman" w:hAnsi="Segoe UI" w:cs="Segoe UI"/>
          <w:color w:val="24292E"/>
          <w:sz w:val="24"/>
          <w:szCs w:val="24"/>
          <w:lang w:val="en-US" w:eastAsia="sk-SK"/>
        </w:rPr>
        <w:t>Does the code execute without error and produce results similar to those reported?</w:t>
      </w:r>
    </w:p>
    <w:p w:rsidR="00F46E33" w:rsidRPr="00AB25A9" w:rsidRDefault="00F46E33">
      <w:pPr>
        <w:rPr>
          <w:lang w:val="en-US"/>
        </w:rPr>
      </w:pPr>
    </w:p>
    <w:sectPr w:rsidR="00F46E33" w:rsidRPr="00AB25A9">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7FA" w:rsidRDefault="004F57FA" w:rsidP="00DA2AB0">
      <w:pPr>
        <w:spacing w:after="0" w:line="240" w:lineRule="auto"/>
      </w:pPr>
      <w:r>
        <w:separator/>
      </w:r>
    </w:p>
  </w:endnote>
  <w:endnote w:type="continuationSeparator" w:id="0">
    <w:p w:rsidR="004F57FA" w:rsidRDefault="004F57FA" w:rsidP="00DA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918" w:rsidRDefault="00745918">
    <w:pPr>
      <w:tabs>
        <w:tab w:val="center" w:pos="4550"/>
        <w:tab w:val="left" w:pos="5818"/>
      </w:tabs>
      <w:ind w:right="260"/>
      <w:jc w:val="right"/>
      <w:rPr>
        <w:color w:val="222A35" w:themeColor="text2" w:themeShade="80"/>
        <w:sz w:val="24"/>
        <w:szCs w:val="24"/>
      </w:rPr>
    </w:pPr>
    <w:proofErr w:type="spellStart"/>
    <w:r>
      <w:rPr>
        <w:color w:val="8496B0" w:themeColor="text2" w:themeTint="99"/>
        <w:spacing w:val="60"/>
        <w:sz w:val="24"/>
        <w:szCs w:val="24"/>
      </w:rPr>
      <w:t>Page</w:t>
    </w:r>
    <w:proofErr w:type="spellEnd"/>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A61FF">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A61FF">
      <w:rPr>
        <w:noProof/>
        <w:color w:val="323E4F" w:themeColor="text2" w:themeShade="BF"/>
        <w:sz w:val="24"/>
        <w:szCs w:val="24"/>
      </w:rPr>
      <w:t>10</w:t>
    </w:r>
    <w:r>
      <w:rPr>
        <w:color w:val="323E4F" w:themeColor="text2" w:themeShade="BF"/>
        <w:sz w:val="24"/>
        <w:szCs w:val="24"/>
      </w:rPr>
      <w:fldChar w:fldCharType="end"/>
    </w:r>
  </w:p>
  <w:p w:rsidR="00745918" w:rsidRDefault="00745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7FA" w:rsidRDefault="004F57FA" w:rsidP="00DA2AB0">
      <w:pPr>
        <w:spacing w:after="0" w:line="240" w:lineRule="auto"/>
      </w:pPr>
      <w:r>
        <w:separator/>
      </w:r>
    </w:p>
  </w:footnote>
  <w:footnote w:type="continuationSeparator" w:id="0">
    <w:p w:rsidR="004F57FA" w:rsidRDefault="004F57FA" w:rsidP="00DA2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D88"/>
    <w:multiLevelType w:val="multilevel"/>
    <w:tmpl w:val="40A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21846"/>
    <w:multiLevelType w:val="multilevel"/>
    <w:tmpl w:val="F47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3FBC"/>
    <w:multiLevelType w:val="multilevel"/>
    <w:tmpl w:val="B5A62E1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15:restartNumberingAfterBreak="0">
    <w:nsid w:val="05C87CFA"/>
    <w:multiLevelType w:val="multilevel"/>
    <w:tmpl w:val="BA8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90591"/>
    <w:multiLevelType w:val="multilevel"/>
    <w:tmpl w:val="9120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34E18"/>
    <w:multiLevelType w:val="multilevel"/>
    <w:tmpl w:val="5E7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F1E8F"/>
    <w:multiLevelType w:val="multilevel"/>
    <w:tmpl w:val="21B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184F"/>
    <w:multiLevelType w:val="multilevel"/>
    <w:tmpl w:val="674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141A0"/>
    <w:multiLevelType w:val="multilevel"/>
    <w:tmpl w:val="BC6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71407"/>
    <w:multiLevelType w:val="multilevel"/>
    <w:tmpl w:val="1232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34F05"/>
    <w:multiLevelType w:val="multilevel"/>
    <w:tmpl w:val="5D2C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F543C"/>
    <w:multiLevelType w:val="multilevel"/>
    <w:tmpl w:val="A14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6562F"/>
    <w:multiLevelType w:val="multilevel"/>
    <w:tmpl w:val="172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C70F7"/>
    <w:multiLevelType w:val="multilevel"/>
    <w:tmpl w:val="04B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323A3"/>
    <w:multiLevelType w:val="multilevel"/>
    <w:tmpl w:val="D90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07FDC"/>
    <w:multiLevelType w:val="multilevel"/>
    <w:tmpl w:val="E02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B00F7"/>
    <w:multiLevelType w:val="multilevel"/>
    <w:tmpl w:val="70C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A753CD"/>
    <w:multiLevelType w:val="multilevel"/>
    <w:tmpl w:val="590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3631F"/>
    <w:multiLevelType w:val="multilevel"/>
    <w:tmpl w:val="E498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CF7139"/>
    <w:multiLevelType w:val="multilevel"/>
    <w:tmpl w:val="B7C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F2781"/>
    <w:multiLevelType w:val="hybridMultilevel"/>
    <w:tmpl w:val="8A181C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442035E"/>
    <w:multiLevelType w:val="multilevel"/>
    <w:tmpl w:val="A36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403F4"/>
    <w:multiLevelType w:val="hybridMultilevel"/>
    <w:tmpl w:val="AD4E07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4384D24"/>
    <w:multiLevelType w:val="multilevel"/>
    <w:tmpl w:val="402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16C80"/>
    <w:multiLevelType w:val="multilevel"/>
    <w:tmpl w:val="6F3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56D7D"/>
    <w:multiLevelType w:val="multilevel"/>
    <w:tmpl w:val="6AD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F3CDD"/>
    <w:multiLevelType w:val="hybridMultilevel"/>
    <w:tmpl w:val="986C10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8"/>
  </w:num>
  <w:num w:numId="6">
    <w:abstractNumId w:val="17"/>
  </w:num>
  <w:num w:numId="7">
    <w:abstractNumId w:val="25"/>
  </w:num>
  <w:num w:numId="8">
    <w:abstractNumId w:val="12"/>
  </w:num>
  <w:num w:numId="9">
    <w:abstractNumId w:val="15"/>
  </w:num>
  <w:num w:numId="10">
    <w:abstractNumId w:val="11"/>
  </w:num>
  <w:num w:numId="11">
    <w:abstractNumId w:val="10"/>
  </w:num>
  <w:num w:numId="12">
    <w:abstractNumId w:val="24"/>
  </w:num>
  <w:num w:numId="13">
    <w:abstractNumId w:val="21"/>
  </w:num>
  <w:num w:numId="14">
    <w:abstractNumId w:val="6"/>
  </w:num>
  <w:num w:numId="15">
    <w:abstractNumId w:val="23"/>
  </w:num>
  <w:num w:numId="16">
    <w:abstractNumId w:val="4"/>
  </w:num>
  <w:num w:numId="17">
    <w:abstractNumId w:val="26"/>
  </w:num>
  <w:num w:numId="18">
    <w:abstractNumId w:val="2"/>
  </w:num>
  <w:num w:numId="19">
    <w:abstractNumId w:val="19"/>
  </w:num>
  <w:num w:numId="20">
    <w:abstractNumId w:val="3"/>
  </w:num>
  <w:num w:numId="21">
    <w:abstractNumId w:val="18"/>
  </w:num>
  <w:num w:numId="22">
    <w:abstractNumId w:val="16"/>
  </w:num>
  <w:num w:numId="23">
    <w:abstractNumId w:val="9"/>
  </w:num>
  <w:num w:numId="24">
    <w:abstractNumId w:val="5"/>
  </w:num>
  <w:num w:numId="25">
    <w:abstractNumId w:val="0"/>
  </w:num>
  <w:num w:numId="26">
    <w:abstractNumId w:val="2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49"/>
    <w:rsid w:val="000364F0"/>
    <w:rsid w:val="000576CC"/>
    <w:rsid w:val="00071ACB"/>
    <w:rsid w:val="000E4309"/>
    <w:rsid w:val="001009C5"/>
    <w:rsid w:val="00132FB3"/>
    <w:rsid w:val="00167F04"/>
    <w:rsid w:val="00196BF1"/>
    <w:rsid w:val="00197CBB"/>
    <w:rsid w:val="001B3396"/>
    <w:rsid w:val="001B6149"/>
    <w:rsid w:val="0024562A"/>
    <w:rsid w:val="00271DDA"/>
    <w:rsid w:val="002E0473"/>
    <w:rsid w:val="0035209B"/>
    <w:rsid w:val="0043570D"/>
    <w:rsid w:val="004B2177"/>
    <w:rsid w:val="004F57FA"/>
    <w:rsid w:val="00595E82"/>
    <w:rsid w:val="005A61FF"/>
    <w:rsid w:val="005F698D"/>
    <w:rsid w:val="00610F53"/>
    <w:rsid w:val="00697F63"/>
    <w:rsid w:val="00745918"/>
    <w:rsid w:val="00782948"/>
    <w:rsid w:val="007910CD"/>
    <w:rsid w:val="00823723"/>
    <w:rsid w:val="00832E0C"/>
    <w:rsid w:val="0084496D"/>
    <w:rsid w:val="008865C1"/>
    <w:rsid w:val="00900B6E"/>
    <w:rsid w:val="0091256F"/>
    <w:rsid w:val="00A53221"/>
    <w:rsid w:val="00A80892"/>
    <w:rsid w:val="00AB25A9"/>
    <w:rsid w:val="00BE049C"/>
    <w:rsid w:val="00C13F58"/>
    <w:rsid w:val="00CB452C"/>
    <w:rsid w:val="00CC3A41"/>
    <w:rsid w:val="00D23C14"/>
    <w:rsid w:val="00DA2AB0"/>
    <w:rsid w:val="00DA7793"/>
    <w:rsid w:val="00DC1A7A"/>
    <w:rsid w:val="00E31B6F"/>
    <w:rsid w:val="00E9048C"/>
    <w:rsid w:val="00ED700F"/>
    <w:rsid w:val="00F06A82"/>
    <w:rsid w:val="00F215FB"/>
    <w:rsid w:val="00F46E33"/>
    <w:rsid w:val="00F57903"/>
    <w:rsid w:val="00F612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C5F9"/>
  <w15:chartTrackingRefBased/>
  <w15:docId w15:val="{AF8DBA74-BC93-4C8E-B5B4-47A6FF1D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3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Heading2">
    <w:name w:val="heading 2"/>
    <w:basedOn w:val="Normal"/>
    <w:link w:val="Heading2Char"/>
    <w:uiPriority w:val="9"/>
    <w:qFormat/>
    <w:rsid w:val="00D23C14"/>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Heading3">
    <w:name w:val="heading 3"/>
    <w:basedOn w:val="Normal"/>
    <w:link w:val="Heading3Char"/>
    <w:uiPriority w:val="9"/>
    <w:qFormat/>
    <w:rsid w:val="00D23C14"/>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Heading4">
    <w:name w:val="heading 4"/>
    <w:basedOn w:val="Normal"/>
    <w:next w:val="Normal"/>
    <w:link w:val="Heading4Char"/>
    <w:uiPriority w:val="9"/>
    <w:unhideWhenUsed/>
    <w:qFormat/>
    <w:rsid w:val="00CC3A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3A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C14"/>
    <w:rPr>
      <w:rFonts w:ascii="Times New Roman" w:eastAsia="Times New Roman" w:hAnsi="Times New Roman" w:cs="Times New Roman"/>
      <w:b/>
      <w:bCs/>
      <w:kern w:val="36"/>
      <w:sz w:val="48"/>
      <w:szCs w:val="48"/>
      <w:lang w:eastAsia="sk-SK"/>
    </w:rPr>
  </w:style>
  <w:style w:type="character" w:customStyle="1" w:styleId="Heading2Char">
    <w:name w:val="Heading 2 Char"/>
    <w:basedOn w:val="DefaultParagraphFont"/>
    <w:link w:val="Heading2"/>
    <w:uiPriority w:val="9"/>
    <w:rsid w:val="00D23C14"/>
    <w:rPr>
      <w:rFonts w:ascii="Times New Roman" w:eastAsia="Times New Roman" w:hAnsi="Times New Roman" w:cs="Times New Roman"/>
      <w:b/>
      <w:bCs/>
      <w:sz w:val="36"/>
      <w:szCs w:val="36"/>
      <w:lang w:eastAsia="sk-SK"/>
    </w:rPr>
  </w:style>
  <w:style w:type="character" w:customStyle="1" w:styleId="Heading3Char">
    <w:name w:val="Heading 3 Char"/>
    <w:basedOn w:val="DefaultParagraphFont"/>
    <w:link w:val="Heading3"/>
    <w:uiPriority w:val="9"/>
    <w:rsid w:val="00D23C14"/>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D23C1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Emphasis">
    <w:name w:val="Emphasis"/>
    <w:basedOn w:val="DefaultParagraphFont"/>
    <w:uiPriority w:val="20"/>
    <w:qFormat/>
    <w:rsid w:val="00D23C14"/>
    <w:rPr>
      <w:i/>
      <w:iCs/>
    </w:rPr>
  </w:style>
  <w:style w:type="character" w:styleId="Strong">
    <w:name w:val="Strong"/>
    <w:basedOn w:val="DefaultParagraphFont"/>
    <w:uiPriority w:val="22"/>
    <w:qFormat/>
    <w:rsid w:val="00D23C14"/>
    <w:rPr>
      <w:b/>
      <w:bCs/>
    </w:rPr>
  </w:style>
  <w:style w:type="paragraph" w:styleId="ListParagraph">
    <w:name w:val="List Paragraph"/>
    <w:basedOn w:val="Normal"/>
    <w:uiPriority w:val="34"/>
    <w:qFormat/>
    <w:rsid w:val="00D23C14"/>
    <w:pPr>
      <w:ind w:left="720"/>
      <w:contextualSpacing/>
    </w:pPr>
  </w:style>
  <w:style w:type="character" w:styleId="Hyperlink">
    <w:name w:val="Hyperlink"/>
    <w:basedOn w:val="DefaultParagraphFont"/>
    <w:uiPriority w:val="99"/>
    <w:unhideWhenUsed/>
    <w:rsid w:val="00595E82"/>
    <w:rPr>
      <w:color w:val="0563C1" w:themeColor="hyperlink"/>
      <w:u w:val="single"/>
    </w:rPr>
  </w:style>
  <w:style w:type="character" w:styleId="UnresolvedMention">
    <w:name w:val="Unresolved Mention"/>
    <w:basedOn w:val="DefaultParagraphFont"/>
    <w:uiPriority w:val="99"/>
    <w:semiHidden/>
    <w:unhideWhenUsed/>
    <w:rsid w:val="00595E82"/>
    <w:rPr>
      <w:color w:val="808080"/>
      <w:shd w:val="clear" w:color="auto" w:fill="E6E6E6"/>
    </w:rPr>
  </w:style>
  <w:style w:type="character" w:styleId="PlaceholderText">
    <w:name w:val="Placeholder Text"/>
    <w:basedOn w:val="DefaultParagraphFont"/>
    <w:uiPriority w:val="99"/>
    <w:semiHidden/>
    <w:rsid w:val="002E0473"/>
    <w:rPr>
      <w:color w:val="808080"/>
    </w:rPr>
  </w:style>
  <w:style w:type="paragraph" w:styleId="Header">
    <w:name w:val="header"/>
    <w:basedOn w:val="Normal"/>
    <w:link w:val="HeaderChar"/>
    <w:uiPriority w:val="99"/>
    <w:unhideWhenUsed/>
    <w:rsid w:val="00DA2AB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2AB0"/>
  </w:style>
  <w:style w:type="paragraph" w:styleId="Footer">
    <w:name w:val="footer"/>
    <w:basedOn w:val="Normal"/>
    <w:link w:val="FooterChar"/>
    <w:uiPriority w:val="99"/>
    <w:unhideWhenUsed/>
    <w:rsid w:val="00DA2A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2AB0"/>
  </w:style>
  <w:style w:type="character" w:customStyle="1" w:styleId="Heading4Char">
    <w:name w:val="Heading 4 Char"/>
    <w:basedOn w:val="DefaultParagraphFont"/>
    <w:link w:val="Heading4"/>
    <w:uiPriority w:val="9"/>
    <w:rsid w:val="00CC3A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3A41"/>
    <w:rPr>
      <w:rFonts w:asciiTheme="majorHAnsi" w:eastAsiaTheme="majorEastAsia" w:hAnsiTheme="majorHAnsi" w:cstheme="majorBidi"/>
      <w:color w:val="2F5496" w:themeColor="accent1" w:themeShade="BF"/>
    </w:rPr>
  </w:style>
  <w:style w:type="paragraph" w:styleId="NoSpacing">
    <w:name w:val="No Spacing"/>
    <w:uiPriority w:val="1"/>
    <w:qFormat/>
    <w:rsid w:val="00DA7793"/>
    <w:pPr>
      <w:spacing w:after="0" w:line="240" w:lineRule="auto"/>
    </w:pPr>
  </w:style>
  <w:style w:type="paragraph" w:styleId="Caption">
    <w:name w:val="caption"/>
    <w:basedOn w:val="Normal"/>
    <w:next w:val="Normal"/>
    <w:uiPriority w:val="35"/>
    <w:unhideWhenUsed/>
    <w:qFormat/>
    <w:rsid w:val="00A532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3324">
      <w:bodyDiv w:val="1"/>
      <w:marLeft w:val="0"/>
      <w:marRight w:val="0"/>
      <w:marTop w:val="0"/>
      <w:marBottom w:val="0"/>
      <w:divBdr>
        <w:top w:val="none" w:sz="0" w:space="0" w:color="auto"/>
        <w:left w:val="none" w:sz="0" w:space="0" w:color="auto"/>
        <w:bottom w:val="none" w:sz="0" w:space="0" w:color="auto"/>
        <w:right w:val="none" w:sz="0" w:space="0" w:color="auto"/>
      </w:divBdr>
    </w:div>
    <w:div w:id="130440922">
      <w:bodyDiv w:val="1"/>
      <w:marLeft w:val="0"/>
      <w:marRight w:val="0"/>
      <w:marTop w:val="0"/>
      <w:marBottom w:val="0"/>
      <w:divBdr>
        <w:top w:val="none" w:sz="0" w:space="0" w:color="auto"/>
        <w:left w:val="none" w:sz="0" w:space="0" w:color="auto"/>
        <w:bottom w:val="none" w:sz="0" w:space="0" w:color="auto"/>
        <w:right w:val="none" w:sz="0" w:space="0" w:color="auto"/>
      </w:divBdr>
    </w:div>
    <w:div w:id="153032383">
      <w:bodyDiv w:val="1"/>
      <w:marLeft w:val="0"/>
      <w:marRight w:val="0"/>
      <w:marTop w:val="0"/>
      <w:marBottom w:val="0"/>
      <w:divBdr>
        <w:top w:val="none" w:sz="0" w:space="0" w:color="auto"/>
        <w:left w:val="none" w:sz="0" w:space="0" w:color="auto"/>
        <w:bottom w:val="none" w:sz="0" w:space="0" w:color="auto"/>
        <w:right w:val="none" w:sz="0" w:space="0" w:color="auto"/>
      </w:divBdr>
    </w:div>
    <w:div w:id="218519806">
      <w:bodyDiv w:val="1"/>
      <w:marLeft w:val="0"/>
      <w:marRight w:val="0"/>
      <w:marTop w:val="0"/>
      <w:marBottom w:val="0"/>
      <w:divBdr>
        <w:top w:val="none" w:sz="0" w:space="0" w:color="auto"/>
        <w:left w:val="none" w:sz="0" w:space="0" w:color="auto"/>
        <w:bottom w:val="none" w:sz="0" w:space="0" w:color="auto"/>
        <w:right w:val="none" w:sz="0" w:space="0" w:color="auto"/>
      </w:divBdr>
    </w:div>
    <w:div w:id="399254288">
      <w:bodyDiv w:val="1"/>
      <w:marLeft w:val="0"/>
      <w:marRight w:val="0"/>
      <w:marTop w:val="0"/>
      <w:marBottom w:val="0"/>
      <w:divBdr>
        <w:top w:val="none" w:sz="0" w:space="0" w:color="auto"/>
        <w:left w:val="none" w:sz="0" w:space="0" w:color="auto"/>
        <w:bottom w:val="none" w:sz="0" w:space="0" w:color="auto"/>
        <w:right w:val="none" w:sz="0" w:space="0" w:color="auto"/>
      </w:divBdr>
    </w:div>
    <w:div w:id="517697421">
      <w:bodyDiv w:val="1"/>
      <w:marLeft w:val="0"/>
      <w:marRight w:val="0"/>
      <w:marTop w:val="0"/>
      <w:marBottom w:val="0"/>
      <w:divBdr>
        <w:top w:val="none" w:sz="0" w:space="0" w:color="auto"/>
        <w:left w:val="none" w:sz="0" w:space="0" w:color="auto"/>
        <w:bottom w:val="none" w:sz="0" w:space="0" w:color="auto"/>
        <w:right w:val="none" w:sz="0" w:space="0" w:color="auto"/>
      </w:divBdr>
    </w:div>
    <w:div w:id="556629873">
      <w:bodyDiv w:val="1"/>
      <w:marLeft w:val="0"/>
      <w:marRight w:val="0"/>
      <w:marTop w:val="0"/>
      <w:marBottom w:val="0"/>
      <w:divBdr>
        <w:top w:val="none" w:sz="0" w:space="0" w:color="auto"/>
        <w:left w:val="none" w:sz="0" w:space="0" w:color="auto"/>
        <w:bottom w:val="none" w:sz="0" w:space="0" w:color="auto"/>
        <w:right w:val="none" w:sz="0" w:space="0" w:color="auto"/>
      </w:divBdr>
    </w:div>
    <w:div w:id="1475100410">
      <w:bodyDiv w:val="1"/>
      <w:marLeft w:val="0"/>
      <w:marRight w:val="0"/>
      <w:marTop w:val="0"/>
      <w:marBottom w:val="0"/>
      <w:divBdr>
        <w:top w:val="none" w:sz="0" w:space="0" w:color="auto"/>
        <w:left w:val="none" w:sz="0" w:space="0" w:color="auto"/>
        <w:bottom w:val="none" w:sz="0" w:space="0" w:color="auto"/>
        <w:right w:val="none" w:sz="0" w:space="0" w:color="auto"/>
      </w:divBdr>
    </w:div>
    <w:div w:id="1573083265">
      <w:bodyDiv w:val="1"/>
      <w:marLeft w:val="0"/>
      <w:marRight w:val="0"/>
      <w:marTop w:val="0"/>
      <w:marBottom w:val="0"/>
      <w:divBdr>
        <w:top w:val="none" w:sz="0" w:space="0" w:color="auto"/>
        <w:left w:val="none" w:sz="0" w:space="0" w:color="auto"/>
        <w:bottom w:val="none" w:sz="0" w:space="0" w:color="auto"/>
        <w:right w:val="none" w:sz="0" w:space="0" w:color="auto"/>
      </w:divBdr>
    </w:div>
    <w:div w:id="1857304291">
      <w:bodyDiv w:val="1"/>
      <w:marLeft w:val="0"/>
      <w:marRight w:val="0"/>
      <w:marTop w:val="0"/>
      <w:marBottom w:val="0"/>
      <w:divBdr>
        <w:top w:val="none" w:sz="0" w:space="0" w:color="auto"/>
        <w:left w:val="none" w:sz="0" w:space="0" w:color="auto"/>
        <w:bottom w:val="none" w:sz="0" w:space="0" w:color="auto"/>
        <w:right w:val="none" w:sz="0" w:space="0" w:color="auto"/>
      </w:divBdr>
    </w:div>
    <w:div w:id="1874804610">
      <w:bodyDiv w:val="1"/>
      <w:marLeft w:val="0"/>
      <w:marRight w:val="0"/>
      <w:marTop w:val="0"/>
      <w:marBottom w:val="0"/>
      <w:divBdr>
        <w:top w:val="none" w:sz="0" w:space="0" w:color="auto"/>
        <w:left w:val="none" w:sz="0" w:space="0" w:color="auto"/>
        <w:bottom w:val="none" w:sz="0" w:space="0" w:color="auto"/>
        <w:right w:val="none" w:sz="0" w:space="0" w:color="auto"/>
      </w:divBdr>
    </w:div>
    <w:div w:id="194040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efficient_of_determin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A486E-B871-4D75-BF0A-77EA595B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10</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Maňák</dc:creator>
  <cp:keywords/>
  <dc:description/>
  <cp:lastModifiedBy>Jiří Maňák</cp:lastModifiedBy>
  <cp:revision>7</cp:revision>
  <dcterms:created xsi:type="dcterms:W3CDTF">2017-08-05T08:02:00Z</dcterms:created>
  <dcterms:modified xsi:type="dcterms:W3CDTF">2017-08-08T17:59:00Z</dcterms:modified>
</cp:coreProperties>
</file>